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F0B60" w:rsidP="3BA54472" w:rsidRDefault="009F0B60" w14:paraId="3968F006" w14:textId="36B06E2B">
      <w:pPr>
        <w:tabs>
          <w:tab w:val="left" w:pos="2268"/>
        </w:tabs>
        <w:jc w:val="both"/>
        <w:rPr>
          <w:rFonts w:ascii="Arial" w:hAnsi="Arial" w:cs="Arial"/>
          <w:b/>
          <w:bCs/>
        </w:rPr>
      </w:pPr>
    </w:p>
    <w:p w:rsidRPr="00DF1414" w:rsidR="00566298" w:rsidP="00566298" w:rsidRDefault="00566298" w14:paraId="69A1B754" w14:textId="77777777">
      <w:pPr>
        <w:framePr w:w="9360" w:h="144" w:wrap="auto" w:hAnchor="margin" w:vAnchor="text" w:hRule="exact"/>
        <w:shd w:val="solid" w:color="auto" w:fill="auto"/>
        <w:tabs>
          <w:tab w:val="left" w:pos="-720"/>
        </w:tabs>
        <w:rPr>
          <w:sz w:val="36"/>
          <w:lang w:val="fr-FR"/>
        </w:rPr>
      </w:pPr>
    </w:p>
    <w:p w:rsidRPr="00DF1414" w:rsidR="00566298" w:rsidP="00566298" w:rsidRDefault="00566298" w14:paraId="7C02F445" w14:textId="77777777">
      <w:pPr>
        <w:tabs>
          <w:tab w:val="left" w:pos="-720"/>
        </w:tabs>
        <w:spacing w:line="1" w:lineRule="exact"/>
        <w:rPr>
          <w:sz w:val="36"/>
          <w:lang w:val="fr-FR"/>
        </w:rPr>
      </w:pPr>
    </w:p>
    <w:p w:rsidRPr="00DF1414" w:rsidR="00566298" w:rsidP="00566298" w:rsidRDefault="00566298" w14:paraId="1861E458" w14:textId="77777777">
      <w:pPr>
        <w:tabs>
          <w:tab w:val="left" w:pos="-720"/>
        </w:tabs>
        <w:rPr>
          <w:sz w:val="36"/>
          <w:lang w:val="fr-FR"/>
        </w:rPr>
      </w:pPr>
    </w:p>
    <w:p w:rsidR="009F0B60" w:rsidP="3BA54472" w:rsidRDefault="00566298" w14:paraId="7E81BF62" w14:textId="1A46DE4F">
      <w:pPr>
        <w:pStyle w:val="Title"/>
        <w:jc w:val="right"/>
        <w:rPr>
          <w:noProof/>
          <w:sz w:val="32"/>
          <w:szCs w:val="32"/>
          <w:lang w:val="fr-FR"/>
        </w:rPr>
      </w:pPr>
      <w:r w:rsidRPr="3BA54472">
        <w:rPr>
          <w:rFonts w:cs="Arial"/>
        </w:rPr>
        <w:t xml:space="preserve">        </w:t>
      </w:r>
      <w:r w:rsidRPr="3BA54472" w:rsidR="005D684C">
        <w:rPr>
          <w:noProof/>
          <w:sz w:val="32"/>
          <w:szCs w:val="32"/>
          <w:lang w:val="fr-FR"/>
        </w:rPr>
        <w:t>High Level Design</w:t>
      </w:r>
      <w:r w:rsidRPr="3BA54472" w:rsidR="00032C69">
        <w:rPr>
          <w:noProof/>
          <w:sz w:val="32"/>
          <w:szCs w:val="32"/>
          <w:lang w:val="fr-FR"/>
        </w:rPr>
        <w:t xml:space="preserve"> &amp; Low Level Design</w:t>
      </w:r>
      <w:r w:rsidRPr="3BA54472" w:rsidR="009F0B60">
        <w:rPr>
          <w:noProof/>
          <w:sz w:val="32"/>
          <w:szCs w:val="32"/>
          <w:lang w:val="fr-FR"/>
        </w:rPr>
        <w:t xml:space="preserve"> </w:t>
      </w:r>
    </w:p>
    <w:p w:rsidRPr="00566298" w:rsidR="00566298" w:rsidP="00566298" w:rsidRDefault="00566298" w14:paraId="52981460" w14:textId="77777777">
      <w:pPr>
        <w:rPr>
          <w:lang w:val="fr-FR"/>
        </w:rPr>
      </w:pPr>
    </w:p>
    <w:p w:rsidR="009F0B60" w:rsidP="00566298" w:rsidRDefault="009F0B60" w14:paraId="2F5297CB" w14:textId="20D1B9E6">
      <w:pPr>
        <w:jc w:val="right"/>
        <w:rPr>
          <w:rFonts w:ascii="Arial" w:hAnsi="Arial" w:cs="Arial"/>
        </w:rPr>
      </w:pPr>
      <w:r w:rsidRPr="44D0CE29" w:rsidR="009F0B60">
        <w:rPr>
          <w:rFonts w:ascii="Arial" w:hAnsi="Arial" w:cs="Arial"/>
        </w:rPr>
        <w:t xml:space="preserve">The purpose of this document is to </w:t>
      </w:r>
      <w:r w:rsidRPr="44D0CE29" w:rsidR="31141AE7">
        <w:rPr>
          <w:rFonts w:ascii="Arial" w:hAnsi="Arial" w:cs="Arial"/>
        </w:rPr>
        <w:t>provide</w:t>
      </w:r>
      <w:r w:rsidRPr="44D0CE29" w:rsidR="009F0B60">
        <w:rPr>
          <w:rFonts w:ascii="Arial" w:hAnsi="Arial" w:cs="Arial"/>
        </w:rPr>
        <w:t xml:space="preserve"> a template for </w:t>
      </w:r>
      <w:r w:rsidRPr="44D0CE29" w:rsidR="00032C69">
        <w:rPr>
          <w:rFonts w:ascii="Arial" w:hAnsi="Arial" w:cs="Arial"/>
        </w:rPr>
        <w:t>documenting both HLD &amp; LLD</w:t>
      </w:r>
      <w:r w:rsidRPr="44D0CE29" w:rsidR="009F0B60">
        <w:rPr>
          <w:rFonts w:ascii="Arial" w:hAnsi="Arial" w:cs="Arial"/>
        </w:rPr>
        <w:t xml:space="preserve">. </w:t>
      </w:r>
    </w:p>
    <w:p w:rsidR="009F0B60" w:rsidP="00566298" w:rsidRDefault="009F0B60" w14:paraId="0E961653" w14:textId="77777777">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339" w:right="2070" w:bottom="1267" w:left="1620" w:header="720" w:footer="634" w:gutter="0"/>
          <w:cols w:space="720"/>
          <w:noEndnote/>
        </w:sectPr>
      </w:pPr>
    </w:p>
    <w:p w:rsidR="009F0B60" w:rsidRDefault="009F0B60" w14:paraId="2EE31DE2" w14:textId="77777777">
      <w:pPr>
        <w:tabs>
          <w:tab w:val="left" w:pos="2268"/>
        </w:tabs>
        <w:ind w:left="2268" w:hanging="2268"/>
        <w:jc w:val="both"/>
        <w:rPr>
          <w:rFonts w:ascii="Arial" w:hAnsi="Arial" w:cs="Arial"/>
          <w:b/>
        </w:rPr>
      </w:pPr>
    </w:p>
    <w:p w:rsidR="00566298" w:rsidP="00566298" w:rsidRDefault="00566298" w14:paraId="59FE35A0" w14:textId="77777777">
      <w:pPr>
        <w:rPr>
          <w:b/>
          <w:bCs/>
          <w:sz w:val="24"/>
          <w:lang w:val="fr-FR"/>
        </w:rPr>
      </w:pPr>
      <w:bookmarkStart w:name="_Toc392578938" w:id="0"/>
      <w:bookmarkStart w:name="_Toc392648323" w:id="1"/>
      <w:bookmarkStart w:name="_Toc392652349" w:id="2"/>
      <w:bookmarkStart w:name="_Toc393179863" w:id="3"/>
      <w:r w:rsidRPr="00DF1414">
        <w:rPr>
          <w:b/>
          <w:bCs/>
          <w:sz w:val="24"/>
          <w:lang w:val="fr-FR"/>
        </w:rPr>
        <w:t>Document Control</w:t>
      </w:r>
      <w:r>
        <w:rPr>
          <w:b/>
          <w:bCs/>
          <w:sz w:val="24"/>
          <w:lang w:val="fr-FR"/>
        </w:rPr>
        <w:t> :</w:t>
      </w:r>
    </w:p>
    <w:p w:rsidR="00566298" w:rsidP="00566298" w:rsidRDefault="00566298" w14:paraId="085C22C1" w14:textId="77777777">
      <w:pPr>
        <w:ind w:firstLine="720"/>
        <w:rPr>
          <w:b/>
          <w:bCs/>
          <w:sz w:val="24"/>
          <w:lang w:val="fr-FR"/>
        </w:rPr>
      </w:pPr>
    </w:p>
    <w:p w:rsidR="00566298" w:rsidP="00566298" w:rsidRDefault="00566298" w14:paraId="51AE019B" w14:textId="77777777">
      <w:pPr>
        <w:ind w:firstLine="720"/>
        <w:rPr>
          <w:b/>
          <w:bCs/>
          <w:sz w:val="24"/>
          <w:lang w:val="fr-FR"/>
        </w:rPr>
      </w:pPr>
    </w:p>
    <w:tbl>
      <w:tblPr>
        <w:tblW w:w="8723" w:type="dxa"/>
        <w:tblInd w:w="-10" w:type="dxa"/>
        <w:tblLook w:val="04A0" w:firstRow="1" w:lastRow="0" w:firstColumn="1" w:lastColumn="0" w:noHBand="0" w:noVBand="1"/>
      </w:tblPr>
      <w:tblGrid>
        <w:gridCol w:w="99"/>
        <w:gridCol w:w="162"/>
        <w:gridCol w:w="1534"/>
        <w:gridCol w:w="97"/>
        <w:gridCol w:w="1288"/>
        <w:gridCol w:w="99"/>
        <w:gridCol w:w="1867"/>
        <w:gridCol w:w="570"/>
        <w:gridCol w:w="222"/>
        <w:gridCol w:w="700"/>
        <w:gridCol w:w="440"/>
        <w:gridCol w:w="98"/>
        <w:gridCol w:w="943"/>
        <w:gridCol w:w="121"/>
        <w:gridCol w:w="385"/>
        <w:gridCol w:w="98"/>
      </w:tblGrid>
      <w:tr w:rsidRPr="00E173E9" w:rsidR="00566298" w:rsidTr="1DEBFDCF" w14:paraId="2AC941BC" w14:textId="77777777">
        <w:trPr>
          <w:gridBefore w:val="2"/>
          <w:gridAfter w:val="3"/>
          <w:wBefore w:w="261" w:type="dxa"/>
          <w:wAfter w:w="604" w:type="dxa"/>
          <w:trHeight w:val="374"/>
        </w:trPr>
        <w:tc>
          <w:tcPr>
            <w:tcW w:w="7858" w:type="dxa"/>
            <w:gridSpan w:val="11"/>
            <w:tcBorders>
              <w:top w:val="single" w:color="auto" w:sz="8" w:space="0"/>
              <w:left w:val="single" w:color="auto" w:sz="8" w:space="0"/>
              <w:bottom w:val="single" w:color="auto" w:sz="8" w:space="0"/>
              <w:right w:val="single" w:color="000000" w:themeColor="text1" w:sz="8" w:space="0"/>
            </w:tcBorders>
            <w:shd w:val="clear" w:color="auto" w:fill="E5DFEC" w:themeFill="accent4" w:themeFillTint="33"/>
            <w:tcMar/>
            <w:hideMark/>
          </w:tcPr>
          <w:p w:rsidRPr="00E173E9" w:rsidR="00566298" w:rsidP="00A15C2B" w:rsidRDefault="00566298" w14:paraId="1B8079B1" w14:textId="77777777">
            <w:pPr>
              <w:ind w:left="-642"/>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Pr="00E173E9" w:rsidR="00566298" w:rsidTr="1DEBFDCF" w14:paraId="6072B853" w14:textId="77777777">
        <w:trPr>
          <w:gridBefore w:val="1"/>
          <w:wBefore w:w="99" w:type="dxa"/>
          <w:trHeight w:val="374"/>
        </w:trPr>
        <w:tc>
          <w:tcPr>
            <w:tcW w:w="1811" w:type="dxa"/>
            <w:gridSpan w:val="3"/>
            <w:tcBorders>
              <w:top w:val="nil"/>
              <w:left w:val="nil"/>
              <w:bottom w:val="nil"/>
              <w:right w:val="nil"/>
            </w:tcBorders>
            <w:shd w:val="clear" w:color="auto" w:fill="auto"/>
            <w:tcMar/>
            <w:hideMark/>
          </w:tcPr>
          <w:p w:rsidRPr="00E173E9" w:rsidR="00566298" w:rsidP="008945F1" w:rsidRDefault="00566298" w14:paraId="05EB9940" w14:textId="77777777">
            <w:pPr>
              <w:rPr>
                <w:rFonts w:cs="Arial"/>
                <w:b/>
                <w:bCs/>
                <w:color w:val="000000"/>
                <w:sz w:val="32"/>
                <w:szCs w:val="32"/>
                <w:lang w:val="en-IN" w:eastAsia="en-IN"/>
              </w:rPr>
            </w:pPr>
          </w:p>
        </w:tc>
        <w:tc>
          <w:tcPr>
            <w:tcW w:w="1387" w:type="dxa"/>
            <w:gridSpan w:val="2"/>
            <w:tcBorders>
              <w:top w:val="nil"/>
              <w:left w:val="nil"/>
              <w:bottom w:val="nil"/>
              <w:right w:val="nil"/>
            </w:tcBorders>
            <w:shd w:val="clear" w:color="auto" w:fill="auto"/>
            <w:noWrap/>
            <w:tcMar/>
            <w:vAlign w:val="bottom"/>
            <w:hideMark/>
          </w:tcPr>
          <w:p w:rsidRPr="00E173E9" w:rsidR="00566298" w:rsidP="008945F1" w:rsidRDefault="00566298" w14:paraId="3A62D875" w14:textId="77777777">
            <w:pPr>
              <w:rPr>
                <w:rFonts w:cs="Arial"/>
                <w:sz w:val="32"/>
                <w:szCs w:val="32"/>
                <w:lang w:val="en-IN" w:eastAsia="en-IN"/>
              </w:rPr>
            </w:pPr>
          </w:p>
        </w:tc>
        <w:tc>
          <w:tcPr>
            <w:tcW w:w="2437" w:type="dxa"/>
            <w:gridSpan w:val="2"/>
            <w:tcBorders>
              <w:top w:val="nil"/>
              <w:left w:val="nil"/>
              <w:bottom w:val="nil"/>
              <w:right w:val="nil"/>
            </w:tcBorders>
            <w:shd w:val="clear" w:color="auto" w:fill="auto"/>
            <w:noWrap/>
            <w:tcMar/>
            <w:vAlign w:val="bottom"/>
            <w:hideMark/>
          </w:tcPr>
          <w:p w:rsidRPr="00E173E9" w:rsidR="00566298" w:rsidP="008945F1" w:rsidRDefault="00566298" w14:paraId="7D16E0C9" w14:textId="77777777">
            <w:pPr>
              <w:rPr>
                <w:rFonts w:cs="Arial"/>
                <w:sz w:val="32"/>
                <w:szCs w:val="32"/>
                <w:lang w:val="en-IN" w:eastAsia="en-IN"/>
              </w:rPr>
            </w:pPr>
          </w:p>
        </w:tc>
        <w:tc>
          <w:tcPr>
            <w:tcW w:w="204" w:type="dxa"/>
            <w:tcBorders>
              <w:top w:val="nil"/>
              <w:left w:val="nil"/>
              <w:bottom w:val="nil"/>
              <w:right w:val="nil"/>
            </w:tcBorders>
            <w:shd w:val="clear" w:color="auto" w:fill="auto"/>
            <w:noWrap/>
            <w:tcMar/>
            <w:vAlign w:val="bottom"/>
            <w:hideMark/>
          </w:tcPr>
          <w:p w:rsidRPr="00E173E9" w:rsidR="00566298" w:rsidP="008945F1" w:rsidRDefault="00566298" w14:paraId="71BA6884" w14:textId="77777777">
            <w:pPr>
              <w:rPr>
                <w:rFonts w:cs="Arial"/>
                <w:sz w:val="32"/>
                <w:szCs w:val="32"/>
                <w:lang w:val="en-IN" w:eastAsia="en-IN"/>
              </w:rPr>
            </w:pPr>
          </w:p>
        </w:tc>
        <w:tc>
          <w:tcPr>
            <w:tcW w:w="700" w:type="dxa"/>
            <w:tcBorders>
              <w:top w:val="nil"/>
              <w:left w:val="nil"/>
              <w:bottom w:val="nil"/>
              <w:right w:val="nil"/>
            </w:tcBorders>
            <w:shd w:val="clear" w:color="auto" w:fill="auto"/>
            <w:noWrap/>
            <w:tcMar/>
            <w:vAlign w:val="bottom"/>
            <w:hideMark/>
          </w:tcPr>
          <w:p w:rsidRPr="00E173E9" w:rsidR="00566298" w:rsidP="008945F1" w:rsidRDefault="00566298" w14:paraId="17488691" w14:textId="77777777">
            <w:pPr>
              <w:rPr>
                <w:rFonts w:ascii="Calibri" w:hAnsi="Calibri"/>
                <w:color w:val="000000"/>
                <w:sz w:val="22"/>
                <w:szCs w:val="22"/>
                <w:lang w:val="en-IN" w:eastAsia="en-IN"/>
              </w:rPr>
            </w:pPr>
          </w:p>
        </w:tc>
        <w:tc>
          <w:tcPr>
            <w:tcW w:w="538" w:type="dxa"/>
            <w:gridSpan w:val="2"/>
            <w:tcBorders>
              <w:top w:val="nil"/>
              <w:left w:val="nil"/>
              <w:bottom w:val="nil"/>
              <w:right w:val="nil"/>
            </w:tcBorders>
            <w:shd w:val="clear" w:color="auto" w:fill="auto"/>
            <w:noWrap/>
            <w:tcMar/>
            <w:vAlign w:val="bottom"/>
            <w:hideMark/>
          </w:tcPr>
          <w:p w:rsidRPr="00E173E9" w:rsidR="00566298" w:rsidP="008945F1" w:rsidRDefault="00566298" w14:paraId="545F30D5" w14:textId="77777777">
            <w:pPr>
              <w:rPr>
                <w:rFonts w:ascii="Calibri" w:hAnsi="Calibri"/>
                <w:color w:val="000000"/>
                <w:sz w:val="22"/>
                <w:szCs w:val="22"/>
                <w:lang w:val="en-IN" w:eastAsia="en-IN"/>
              </w:rPr>
            </w:pPr>
          </w:p>
        </w:tc>
        <w:tc>
          <w:tcPr>
            <w:tcW w:w="1064" w:type="dxa"/>
            <w:gridSpan w:val="2"/>
            <w:tcBorders>
              <w:top w:val="nil"/>
              <w:left w:val="nil"/>
              <w:bottom w:val="nil"/>
              <w:right w:val="nil"/>
            </w:tcBorders>
            <w:shd w:val="clear" w:color="auto" w:fill="auto"/>
            <w:noWrap/>
            <w:tcMar/>
            <w:vAlign w:val="bottom"/>
            <w:hideMark/>
          </w:tcPr>
          <w:p w:rsidRPr="00E173E9" w:rsidR="00566298" w:rsidP="008945F1" w:rsidRDefault="00566298" w14:paraId="62E13225" w14:textId="77777777">
            <w:pPr>
              <w:rPr>
                <w:rFonts w:ascii="Calibri" w:hAnsi="Calibri"/>
                <w:color w:val="000000"/>
                <w:sz w:val="22"/>
                <w:szCs w:val="22"/>
                <w:lang w:val="en-IN" w:eastAsia="en-IN"/>
              </w:rPr>
            </w:pPr>
          </w:p>
        </w:tc>
        <w:tc>
          <w:tcPr>
            <w:tcW w:w="483" w:type="dxa"/>
            <w:gridSpan w:val="2"/>
            <w:tcBorders>
              <w:top w:val="nil"/>
              <w:left w:val="nil"/>
              <w:bottom w:val="nil"/>
              <w:right w:val="nil"/>
            </w:tcBorders>
            <w:shd w:val="clear" w:color="auto" w:fill="auto"/>
            <w:noWrap/>
            <w:tcMar/>
            <w:vAlign w:val="bottom"/>
            <w:hideMark/>
          </w:tcPr>
          <w:p w:rsidRPr="00E173E9" w:rsidR="00566298" w:rsidP="008945F1" w:rsidRDefault="00566298" w14:paraId="744D9C51" w14:textId="77777777">
            <w:pPr>
              <w:rPr>
                <w:rFonts w:ascii="Calibri" w:hAnsi="Calibri"/>
                <w:color w:val="000000"/>
                <w:sz w:val="22"/>
                <w:szCs w:val="22"/>
                <w:lang w:val="en-IN" w:eastAsia="en-IN"/>
              </w:rPr>
            </w:pPr>
          </w:p>
        </w:tc>
      </w:tr>
      <w:tr w:rsidRPr="00E173E9" w:rsidR="00A15C2B" w:rsidTr="1DEBFDCF" w14:paraId="31DB1358" w14:textId="77777777">
        <w:trPr>
          <w:gridBefore w:val="1"/>
          <w:wBefore w:w="99" w:type="dxa"/>
          <w:trHeight w:val="374"/>
        </w:trPr>
        <w:tc>
          <w:tcPr>
            <w:tcW w:w="1811" w:type="dxa"/>
            <w:gridSpan w:val="3"/>
            <w:tcBorders>
              <w:top w:val="nil"/>
              <w:left w:val="nil"/>
              <w:bottom w:val="nil"/>
              <w:right w:val="nil"/>
            </w:tcBorders>
            <w:shd w:val="clear" w:color="auto" w:fill="auto"/>
            <w:tcMar/>
          </w:tcPr>
          <w:p w:rsidRPr="00E173E9" w:rsidR="00A15C2B" w:rsidP="008945F1" w:rsidRDefault="00A15C2B" w14:paraId="38820A3B" w14:textId="77777777">
            <w:pPr>
              <w:rPr>
                <w:rFonts w:cs="Arial"/>
                <w:b/>
                <w:bCs/>
                <w:color w:val="000000"/>
                <w:sz w:val="32"/>
                <w:szCs w:val="32"/>
                <w:lang w:val="en-IN" w:eastAsia="en-IN"/>
              </w:rPr>
            </w:pPr>
          </w:p>
        </w:tc>
        <w:tc>
          <w:tcPr>
            <w:tcW w:w="1387" w:type="dxa"/>
            <w:gridSpan w:val="2"/>
            <w:tcBorders>
              <w:top w:val="nil"/>
              <w:left w:val="nil"/>
              <w:bottom w:val="nil"/>
              <w:right w:val="nil"/>
            </w:tcBorders>
            <w:shd w:val="clear" w:color="auto" w:fill="auto"/>
            <w:noWrap/>
            <w:tcMar/>
            <w:vAlign w:val="bottom"/>
          </w:tcPr>
          <w:p w:rsidRPr="00E173E9" w:rsidR="00A15C2B" w:rsidP="008945F1" w:rsidRDefault="00A15C2B" w14:paraId="6FCF5D03" w14:textId="77777777">
            <w:pPr>
              <w:rPr>
                <w:rFonts w:cs="Arial"/>
                <w:sz w:val="32"/>
                <w:szCs w:val="32"/>
                <w:lang w:val="en-IN" w:eastAsia="en-IN"/>
              </w:rPr>
            </w:pPr>
          </w:p>
        </w:tc>
        <w:tc>
          <w:tcPr>
            <w:tcW w:w="2437" w:type="dxa"/>
            <w:gridSpan w:val="2"/>
            <w:tcBorders>
              <w:top w:val="nil"/>
              <w:left w:val="nil"/>
              <w:bottom w:val="nil"/>
              <w:right w:val="nil"/>
            </w:tcBorders>
            <w:shd w:val="clear" w:color="auto" w:fill="auto"/>
            <w:noWrap/>
            <w:tcMar/>
            <w:vAlign w:val="bottom"/>
          </w:tcPr>
          <w:p w:rsidRPr="00E173E9" w:rsidR="00A15C2B" w:rsidP="008945F1" w:rsidRDefault="00A15C2B" w14:paraId="0130254B" w14:textId="77777777">
            <w:pPr>
              <w:rPr>
                <w:rFonts w:cs="Arial"/>
                <w:sz w:val="32"/>
                <w:szCs w:val="32"/>
                <w:lang w:val="en-IN" w:eastAsia="en-IN"/>
              </w:rPr>
            </w:pPr>
          </w:p>
        </w:tc>
        <w:tc>
          <w:tcPr>
            <w:tcW w:w="204" w:type="dxa"/>
            <w:tcBorders>
              <w:top w:val="nil"/>
              <w:left w:val="nil"/>
              <w:bottom w:val="nil"/>
              <w:right w:val="nil"/>
            </w:tcBorders>
            <w:shd w:val="clear" w:color="auto" w:fill="auto"/>
            <w:noWrap/>
            <w:tcMar/>
            <w:vAlign w:val="bottom"/>
          </w:tcPr>
          <w:p w:rsidRPr="00E173E9" w:rsidR="00A15C2B" w:rsidP="008945F1" w:rsidRDefault="00A15C2B" w14:paraId="2F13629F" w14:textId="77777777">
            <w:pPr>
              <w:rPr>
                <w:rFonts w:cs="Arial"/>
                <w:sz w:val="32"/>
                <w:szCs w:val="32"/>
                <w:lang w:val="en-IN" w:eastAsia="en-IN"/>
              </w:rPr>
            </w:pPr>
          </w:p>
        </w:tc>
        <w:tc>
          <w:tcPr>
            <w:tcW w:w="700" w:type="dxa"/>
            <w:tcBorders>
              <w:top w:val="nil"/>
              <w:left w:val="nil"/>
              <w:bottom w:val="nil"/>
              <w:right w:val="nil"/>
            </w:tcBorders>
            <w:shd w:val="clear" w:color="auto" w:fill="auto"/>
            <w:noWrap/>
            <w:tcMar/>
            <w:vAlign w:val="bottom"/>
          </w:tcPr>
          <w:p w:rsidRPr="00E173E9" w:rsidR="00A15C2B" w:rsidP="008945F1" w:rsidRDefault="00A15C2B" w14:paraId="15BB4655" w14:textId="77777777">
            <w:pPr>
              <w:rPr>
                <w:rFonts w:ascii="Calibri" w:hAnsi="Calibri"/>
                <w:color w:val="000000"/>
                <w:sz w:val="22"/>
                <w:szCs w:val="22"/>
                <w:lang w:val="en-IN" w:eastAsia="en-IN"/>
              </w:rPr>
            </w:pPr>
          </w:p>
        </w:tc>
        <w:tc>
          <w:tcPr>
            <w:tcW w:w="538" w:type="dxa"/>
            <w:gridSpan w:val="2"/>
            <w:tcBorders>
              <w:top w:val="nil"/>
              <w:left w:val="nil"/>
              <w:bottom w:val="nil"/>
              <w:right w:val="nil"/>
            </w:tcBorders>
            <w:shd w:val="clear" w:color="auto" w:fill="auto"/>
            <w:noWrap/>
            <w:tcMar/>
            <w:vAlign w:val="bottom"/>
          </w:tcPr>
          <w:p w:rsidRPr="00E173E9" w:rsidR="00A15C2B" w:rsidP="008945F1" w:rsidRDefault="00A15C2B" w14:paraId="4C85DE51" w14:textId="77777777">
            <w:pPr>
              <w:rPr>
                <w:rFonts w:ascii="Calibri" w:hAnsi="Calibri"/>
                <w:color w:val="000000"/>
                <w:sz w:val="22"/>
                <w:szCs w:val="22"/>
                <w:lang w:val="en-IN" w:eastAsia="en-IN"/>
              </w:rPr>
            </w:pPr>
          </w:p>
        </w:tc>
        <w:tc>
          <w:tcPr>
            <w:tcW w:w="1064" w:type="dxa"/>
            <w:gridSpan w:val="2"/>
            <w:tcBorders>
              <w:top w:val="nil"/>
              <w:left w:val="nil"/>
              <w:bottom w:val="nil"/>
              <w:right w:val="nil"/>
            </w:tcBorders>
            <w:shd w:val="clear" w:color="auto" w:fill="auto"/>
            <w:noWrap/>
            <w:tcMar/>
            <w:vAlign w:val="bottom"/>
          </w:tcPr>
          <w:p w:rsidRPr="00E173E9" w:rsidR="00A15C2B" w:rsidP="008945F1" w:rsidRDefault="00A15C2B" w14:paraId="46AEAACC" w14:textId="77777777">
            <w:pPr>
              <w:rPr>
                <w:rFonts w:ascii="Calibri" w:hAnsi="Calibri"/>
                <w:color w:val="000000"/>
                <w:sz w:val="22"/>
                <w:szCs w:val="22"/>
                <w:lang w:val="en-IN" w:eastAsia="en-IN"/>
              </w:rPr>
            </w:pPr>
          </w:p>
        </w:tc>
        <w:tc>
          <w:tcPr>
            <w:tcW w:w="483" w:type="dxa"/>
            <w:gridSpan w:val="2"/>
            <w:tcBorders>
              <w:top w:val="nil"/>
              <w:left w:val="nil"/>
              <w:bottom w:val="nil"/>
              <w:right w:val="nil"/>
            </w:tcBorders>
            <w:shd w:val="clear" w:color="auto" w:fill="auto"/>
            <w:noWrap/>
            <w:tcMar/>
            <w:vAlign w:val="bottom"/>
          </w:tcPr>
          <w:p w:rsidRPr="00E173E9" w:rsidR="00A15C2B" w:rsidP="008945F1" w:rsidRDefault="00A15C2B" w14:paraId="35DB1C57" w14:textId="77777777">
            <w:pPr>
              <w:rPr>
                <w:rFonts w:ascii="Calibri" w:hAnsi="Calibri"/>
                <w:color w:val="000000"/>
                <w:sz w:val="22"/>
                <w:szCs w:val="22"/>
                <w:lang w:val="en-IN" w:eastAsia="en-IN"/>
              </w:rPr>
            </w:pPr>
          </w:p>
        </w:tc>
      </w:tr>
      <w:tr w:rsidRPr="00E173E9" w:rsidR="00A15C2B" w:rsidTr="1DEBFDCF" w14:paraId="01352645" w14:textId="77777777">
        <w:trPr>
          <w:gridBefore w:val="1"/>
          <w:wBefore w:w="99" w:type="dxa"/>
          <w:trHeight w:val="374"/>
        </w:trPr>
        <w:tc>
          <w:tcPr>
            <w:tcW w:w="1811" w:type="dxa"/>
            <w:gridSpan w:val="3"/>
            <w:tcBorders>
              <w:top w:val="nil"/>
              <w:left w:val="nil"/>
              <w:bottom w:val="nil"/>
              <w:right w:val="nil"/>
            </w:tcBorders>
            <w:shd w:val="clear" w:color="auto" w:fill="auto"/>
            <w:tcMar/>
          </w:tcPr>
          <w:p w:rsidRPr="00E173E9" w:rsidR="00A15C2B" w:rsidP="008945F1" w:rsidRDefault="00A15C2B" w14:paraId="146C6361" w14:textId="77777777">
            <w:pPr>
              <w:rPr>
                <w:rFonts w:cs="Arial"/>
                <w:b/>
                <w:bCs/>
                <w:color w:val="000000"/>
                <w:sz w:val="32"/>
                <w:szCs w:val="32"/>
                <w:lang w:val="en-IN" w:eastAsia="en-IN"/>
              </w:rPr>
            </w:pPr>
          </w:p>
        </w:tc>
        <w:tc>
          <w:tcPr>
            <w:tcW w:w="1387" w:type="dxa"/>
            <w:gridSpan w:val="2"/>
            <w:tcBorders>
              <w:top w:val="nil"/>
              <w:left w:val="nil"/>
              <w:bottom w:val="nil"/>
              <w:right w:val="nil"/>
            </w:tcBorders>
            <w:shd w:val="clear" w:color="auto" w:fill="auto"/>
            <w:noWrap/>
            <w:tcMar/>
            <w:vAlign w:val="bottom"/>
          </w:tcPr>
          <w:p w:rsidRPr="00E173E9" w:rsidR="00A15C2B" w:rsidP="008945F1" w:rsidRDefault="00A15C2B" w14:paraId="1D2D38BD" w14:textId="77777777">
            <w:pPr>
              <w:rPr>
                <w:rFonts w:cs="Arial"/>
                <w:sz w:val="32"/>
                <w:szCs w:val="32"/>
                <w:lang w:val="en-IN" w:eastAsia="en-IN"/>
              </w:rPr>
            </w:pPr>
          </w:p>
        </w:tc>
        <w:tc>
          <w:tcPr>
            <w:tcW w:w="2437" w:type="dxa"/>
            <w:gridSpan w:val="2"/>
            <w:tcBorders>
              <w:top w:val="nil"/>
              <w:left w:val="nil"/>
              <w:bottom w:val="nil"/>
              <w:right w:val="nil"/>
            </w:tcBorders>
            <w:shd w:val="clear" w:color="auto" w:fill="auto"/>
            <w:noWrap/>
            <w:tcMar/>
            <w:vAlign w:val="bottom"/>
          </w:tcPr>
          <w:p w:rsidRPr="00E173E9" w:rsidR="00A15C2B" w:rsidP="008945F1" w:rsidRDefault="00A15C2B" w14:paraId="6AE65C7C" w14:textId="77777777">
            <w:pPr>
              <w:rPr>
                <w:rFonts w:cs="Arial"/>
                <w:sz w:val="32"/>
                <w:szCs w:val="32"/>
                <w:lang w:val="en-IN" w:eastAsia="en-IN"/>
              </w:rPr>
            </w:pPr>
          </w:p>
        </w:tc>
        <w:tc>
          <w:tcPr>
            <w:tcW w:w="204" w:type="dxa"/>
            <w:tcBorders>
              <w:top w:val="nil"/>
              <w:left w:val="nil"/>
              <w:bottom w:val="nil"/>
              <w:right w:val="nil"/>
            </w:tcBorders>
            <w:shd w:val="clear" w:color="auto" w:fill="auto"/>
            <w:noWrap/>
            <w:tcMar/>
            <w:vAlign w:val="bottom"/>
          </w:tcPr>
          <w:p w:rsidRPr="00E173E9" w:rsidR="00A15C2B" w:rsidP="008945F1" w:rsidRDefault="00A15C2B" w14:paraId="2276F93C" w14:textId="77777777">
            <w:pPr>
              <w:rPr>
                <w:rFonts w:cs="Arial"/>
                <w:sz w:val="32"/>
                <w:szCs w:val="32"/>
                <w:lang w:val="en-IN" w:eastAsia="en-IN"/>
              </w:rPr>
            </w:pPr>
          </w:p>
        </w:tc>
        <w:tc>
          <w:tcPr>
            <w:tcW w:w="700" w:type="dxa"/>
            <w:tcBorders>
              <w:top w:val="nil"/>
              <w:left w:val="nil"/>
              <w:bottom w:val="nil"/>
              <w:right w:val="nil"/>
            </w:tcBorders>
            <w:shd w:val="clear" w:color="auto" w:fill="auto"/>
            <w:noWrap/>
            <w:tcMar/>
            <w:vAlign w:val="bottom"/>
          </w:tcPr>
          <w:p w:rsidRPr="00E173E9" w:rsidR="00A15C2B" w:rsidP="008945F1" w:rsidRDefault="00A15C2B" w14:paraId="494433C2" w14:textId="77777777">
            <w:pPr>
              <w:rPr>
                <w:rFonts w:ascii="Calibri" w:hAnsi="Calibri"/>
                <w:color w:val="000000"/>
                <w:sz w:val="22"/>
                <w:szCs w:val="22"/>
                <w:lang w:val="en-IN" w:eastAsia="en-IN"/>
              </w:rPr>
            </w:pPr>
          </w:p>
        </w:tc>
        <w:tc>
          <w:tcPr>
            <w:tcW w:w="538" w:type="dxa"/>
            <w:gridSpan w:val="2"/>
            <w:tcBorders>
              <w:top w:val="nil"/>
              <w:left w:val="nil"/>
              <w:bottom w:val="nil"/>
              <w:right w:val="nil"/>
            </w:tcBorders>
            <w:shd w:val="clear" w:color="auto" w:fill="auto"/>
            <w:noWrap/>
            <w:tcMar/>
            <w:vAlign w:val="bottom"/>
          </w:tcPr>
          <w:p w:rsidRPr="00E173E9" w:rsidR="00A15C2B" w:rsidP="008945F1" w:rsidRDefault="00A15C2B" w14:paraId="588285D2" w14:textId="77777777">
            <w:pPr>
              <w:rPr>
                <w:rFonts w:ascii="Calibri" w:hAnsi="Calibri"/>
                <w:color w:val="000000"/>
                <w:sz w:val="22"/>
                <w:szCs w:val="22"/>
                <w:lang w:val="en-IN" w:eastAsia="en-IN"/>
              </w:rPr>
            </w:pPr>
          </w:p>
        </w:tc>
        <w:tc>
          <w:tcPr>
            <w:tcW w:w="1064" w:type="dxa"/>
            <w:gridSpan w:val="2"/>
            <w:tcBorders>
              <w:top w:val="nil"/>
              <w:left w:val="nil"/>
              <w:bottom w:val="nil"/>
              <w:right w:val="nil"/>
            </w:tcBorders>
            <w:shd w:val="clear" w:color="auto" w:fill="auto"/>
            <w:noWrap/>
            <w:tcMar/>
            <w:vAlign w:val="bottom"/>
          </w:tcPr>
          <w:p w:rsidRPr="00E173E9" w:rsidR="00A15C2B" w:rsidP="008945F1" w:rsidRDefault="00A15C2B" w14:paraId="2254BC28" w14:textId="77777777">
            <w:pPr>
              <w:rPr>
                <w:rFonts w:ascii="Calibri" w:hAnsi="Calibri"/>
                <w:color w:val="000000"/>
                <w:sz w:val="22"/>
                <w:szCs w:val="22"/>
                <w:lang w:val="en-IN" w:eastAsia="en-IN"/>
              </w:rPr>
            </w:pPr>
          </w:p>
        </w:tc>
        <w:tc>
          <w:tcPr>
            <w:tcW w:w="483" w:type="dxa"/>
            <w:gridSpan w:val="2"/>
            <w:tcBorders>
              <w:top w:val="nil"/>
              <w:left w:val="nil"/>
              <w:bottom w:val="nil"/>
              <w:right w:val="nil"/>
            </w:tcBorders>
            <w:shd w:val="clear" w:color="auto" w:fill="auto"/>
            <w:noWrap/>
            <w:tcMar/>
            <w:vAlign w:val="bottom"/>
          </w:tcPr>
          <w:p w:rsidRPr="00E173E9" w:rsidR="00A15C2B" w:rsidP="008945F1" w:rsidRDefault="00A15C2B" w14:paraId="27C30F78" w14:textId="77777777">
            <w:pPr>
              <w:rPr>
                <w:rFonts w:ascii="Calibri" w:hAnsi="Calibri"/>
                <w:color w:val="000000"/>
                <w:sz w:val="22"/>
                <w:szCs w:val="22"/>
                <w:lang w:val="en-IN" w:eastAsia="en-IN"/>
              </w:rPr>
            </w:pPr>
          </w:p>
        </w:tc>
      </w:tr>
      <w:tr w:rsidRPr="00E173E9" w:rsidR="00566298" w:rsidTr="1DEBFDCF" w14:paraId="042BAEF0" w14:textId="77777777">
        <w:trPr>
          <w:gridAfter w:val="1"/>
          <w:wAfter w:w="98" w:type="dxa"/>
          <w:trHeight w:val="683"/>
        </w:trPr>
        <w:tc>
          <w:tcPr>
            <w:tcW w:w="1811" w:type="dxa"/>
            <w:gridSpan w:val="3"/>
            <w:tcBorders>
              <w:top w:val="single" w:color="auto" w:sz="8" w:space="0"/>
              <w:left w:val="single" w:color="auto" w:sz="8" w:space="0"/>
              <w:bottom w:val="single" w:color="auto" w:sz="8" w:space="0"/>
              <w:right w:val="single" w:color="auto" w:sz="8" w:space="0"/>
            </w:tcBorders>
            <w:shd w:val="clear" w:color="auto" w:fill="E5DFEC" w:themeFill="accent4" w:themeFillTint="33"/>
            <w:tcMar/>
            <w:vAlign w:val="center"/>
            <w:hideMark/>
          </w:tcPr>
          <w:p w:rsidRPr="00E173E9" w:rsidR="00566298" w:rsidP="00A15C2B" w:rsidRDefault="00566298" w14:paraId="2C162D62" w14:textId="77777777">
            <w:pPr>
              <w:ind w:left="-642"/>
              <w:jc w:val="center"/>
              <w:rPr>
                <w:rFonts w:cs="Arial"/>
                <w:b/>
                <w:bCs/>
                <w:lang w:val="en-IN" w:eastAsia="en-IN"/>
              </w:rPr>
            </w:pPr>
            <w:r w:rsidRPr="00E173E9">
              <w:rPr>
                <w:rFonts w:cs="Arial"/>
                <w:b/>
                <w:bCs/>
                <w:lang w:val="en-IN" w:eastAsia="en-IN"/>
              </w:rPr>
              <w:t>Date</w:t>
            </w:r>
          </w:p>
        </w:tc>
        <w:tc>
          <w:tcPr>
            <w:tcW w:w="1387" w:type="dxa"/>
            <w:gridSpan w:val="2"/>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69D7CB49" w14:textId="77777777">
            <w:pPr>
              <w:jc w:val="center"/>
              <w:rPr>
                <w:rFonts w:cs="Arial"/>
                <w:b/>
                <w:bCs/>
                <w:lang w:val="en-IN" w:eastAsia="en-IN"/>
              </w:rPr>
            </w:pPr>
            <w:r w:rsidRPr="00E173E9">
              <w:rPr>
                <w:rFonts w:cs="Arial"/>
                <w:b/>
                <w:bCs/>
                <w:lang w:val="en-IN" w:eastAsia="en-IN"/>
              </w:rPr>
              <w:t>Version</w:t>
            </w:r>
          </w:p>
        </w:tc>
        <w:tc>
          <w:tcPr>
            <w:tcW w:w="1966" w:type="dxa"/>
            <w:gridSpan w:val="2"/>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169EA2B0" w14:textId="77777777">
            <w:pPr>
              <w:jc w:val="center"/>
              <w:rPr>
                <w:rFonts w:cs="Arial"/>
                <w:b/>
                <w:bCs/>
                <w:lang w:val="en-IN" w:eastAsia="en-IN"/>
              </w:rPr>
            </w:pPr>
            <w:r w:rsidRPr="00E173E9">
              <w:rPr>
                <w:rFonts w:cs="Arial"/>
                <w:b/>
                <w:bCs/>
                <w:lang w:val="en-IN" w:eastAsia="en-IN"/>
              </w:rPr>
              <w:t>Author</w:t>
            </w:r>
          </w:p>
        </w:tc>
        <w:tc>
          <w:tcPr>
            <w:tcW w:w="1914" w:type="dxa"/>
            <w:gridSpan w:val="4"/>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5ED3F461" w14:textId="77777777">
            <w:pPr>
              <w:jc w:val="center"/>
              <w:rPr>
                <w:rFonts w:cs="Arial"/>
                <w:b/>
                <w:bCs/>
                <w:lang w:val="en-IN" w:eastAsia="en-IN"/>
              </w:rPr>
            </w:pPr>
            <w:r w:rsidRPr="00E173E9">
              <w:rPr>
                <w:rFonts w:cs="Arial"/>
                <w:b/>
                <w:bCs/>
                <w:lang w:val="en-IN" w:eastAsia="en-IN"/>
              </w:rPr>
              <w:t>Brief Description of Changes</w:t>
            </w:r>
          </w:p>
        </w:tc>
        <w:tc>
          <w:tcPr>
            <w:tcW w:w="1547" w:type="dxa"/>
            <w:gridSpan w:val="4"/>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04532128" w14:textId="77777777">
            <w:pPr>
              <w:jc w:val="center"/>
              <w:rPr>
                <w:rFonts w:cs="Arial"/>
                <w:b/>
                <w:bCs/>
                <w:lang w:val="en-IN" w:eastAsia="en-IN"/>
              </w:rPr>
            </w:pPr>
            <w:r w:rsidRPr="00E173E9">
              <w:rPr>
                <w:rFonts w:cs="Arial"/>
                <w:b/>
                <w:bCs/>
                <w:lang w:val="en-IN" w:eastAsia="en-IN"/>
              </w:rPr>
              <w:t>Approver Signature</w:t>
            </w:r>
          </w:p>
        </w:tc>
      </w:tr>
      <w:tr w:rsidRPr="00E173E9" w:rsidR="00566298" w:rsidTr="1DEBFDCF" w14:paraId="1B3DFF4A" w14:textId="77777777">
        <w:trPr>
          <w:gridAfter w:val="1"/>
          <w:wAfter w:w="98" w:type="dxa"/>
          <w:trHeight w:val="281"/>
        </w:trPr>
        <w:tc>
          <w:tcPr>
            <w:tcW w:w="1811" w:type="dxa"/>
            <w:gridSpan w:val="3"/>
            <w:tcBorders>
              <w:top w:val="nil"/>
              <w:left w:val="single" w:color="auto" w:sz="8" w:space="0"/>
              <w:bottom w:val="single" w:color="auto" w:sz="8" w:space="0"/>
              <w:right w:val="single" w:color="auto" w:sz="8" w:space="0"/>
            </w:tcBorders>
            <w:shd w:val="clear" w:color="auto" w:fill="auto"/>
            <w:tcMar/>
            <w:hideMark/>
          </w:tcPr>
          <w:p w:rsidRPr="00E173E9" w:rsidR="00566298" w:rsidP="008945F1" w:rsidRDefault="00566298" w14:paraId="1AE2D188" w14:textId="1784C8E3">
            <w:pPr>
              <w:rPr>
                <w:rFonts w:cs="Arial"/>
                <w:lang w:val="en-IN" w:eastAsia="en-IN"/>
              </w:rPr>
            </w:pPr>
            <w:r w:rsidRPr="1DEBFDCF" w:rsidR="00566298">
              <w:rPr>
                <w:rFonts w:cs="Arial"/>
                <w:lang w:val="en-IN" w:eastAsia="en-IN"/>
              </w:rPr>
              <w:t> </w:t>
            </w:r>
            <w:r w:rsidRPr="1DEBFDCF" w:rsidR="000C1CF4">
              <w:rPr>
                <w:rFonts w:cs="Arial"/>
                <w:lang w:val="en-IN" w:eastAsia="en-IN"/>
              </w:rPr>
              <w:t>2</w:t>
            </w:r>
            <w:r w:rsidRPr="1DEBFDCF" w:rsidR="7018C758">
              <w:rPr>
                <w:rFonts w:cs="Arial"/>
                <w:lang w:val="en-IN" w:eastAsia="en-IN"/>
              </w:rPr>
              <w:t>8</w:t>
            </w:r>
            <w:r w:rsidRPr="1DEBFDCF" w:rsidR="002D6911">
              <w:rPr>
                <w:rFonts w:cs="Arial"/>
                <w:lang w:val="en-IN" w:eastAsia="en-IN"/>
              </w:rPr>
              <w:t>/11/2022</w:t>
            </w:r>
          </w:p>
        </w:tc>
        <w:tc>
          <w:tcPr>
            <w:tcW w:w="1387" w:type="dxa"/>
            <w:gridSpan w:val="2"/>
            <w:tcBorders>
              <w:top w:val="nil"/>
              <w:left w:val="nil"/>
              <w:bottom w:val="single" w:color="auto" w:sz="8" w:space="0"/>
              <w:right w:val="single" w:color="auto" w:sz="8" w:space="0"/>
            </w:tcBorders>
            <w:shd w:val="clear" w:color="auto" w:fill="auto"/>
            <w:tcMar/>
            <w:hideMark/>
          </w:tcPr>
          <w:p w:rsidRPr="00E173E9" w:rsidR="00566298" w:rsidP="008945F1" w:rsidRDefault="002D6911" w14:paraId="0A8D058F" w14:textId="10EE2C8E">
            <w:pPr>
              <w:rPr>
                <w:rFonts w:cs="Arial"/>
                <w:lang w:val="en-IN" w:eastAsia="en-IN"/>
              </w:rPr>
            </w:pPr>
            <w:r>
              <w:rPr>
                <w:rFonts w:cs="Arial"/>
                <w:lang w:val="en-IN" w:eastAsia="en-IN"/>
              </w:rPr>
              <w:t xml:space="preserve">         </w:t>
            </w:r>
            <w:r w:rsidRPr="00E173E9" w:rsidR="00566298">
              <w:rPr>
                <w:rFonts w:cs="Arial"/>
                <w:lang w:val="en-IN" w:eastAsia="en-IN"/>
              </w:rPr>
              <w:t> </w:t>
            </w:r>
            <w:r>
              <w:rPr>
                <w:rFonts w:cs="Arial"/>
                <w:lang w:val="en-IN" w:eastAsia="en-IN"/>
              </w:rPr>
              <w:t>0.1</w:t>
            </w:r>
          </w:p>
        </w:tc>
        <w:tc>
          <w:tcPr>
            <w:tcW w:w="1966" w:type="dxa"/>
            <w:gridSpan w:val="2"/>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5F1AE66F" w14:textId="7F694AD0">
            <w:pPr>
              <w:rPr>
                <w:rFonts w:cs="Arial"/>
                <w:lang w:val="en-IN" w:eastAsia="en-IN"/>
              </w:rPr>
            </w:pPr>
            <w:r w:rsidRPr="00E173E9">
              <w:rPr>
                <w:rFonts w:cs="Arial"/>
                <w:lang w:val="en-IN" w:eastAsia="en-IN"/>
              </w:rPr>
              <w:t> </w:t>
            </w:r>
            <w:r w:rsidR="002D6911">
              <w:rPr>
                <w:rFonts w:cs="Arial"/>
                <w:lang w:val="en-IN" w:eastAsia="en-IN"/>
              </w:rPr>
              <w:t>Whole Team</w:t>
            </w:r>
          </w:p>
        </w:tc>
        <w:tc>
          <w:tcPr>
            <w:tcW w:w="1914"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260725F7" w14:textId="7BA171F0">
            <w:pPr>
              <w:rPr>
                <w:rFonts w:cs="Arial"/>
                <w:lang w:val="en-IN" w:eastAsia="en-IN"/>
              </w:rPr>
            </w:pPr>
            <w:r w:rsidRPr="1DEBFDCF" w:rsidR="00566298">
              <w:rPr>
                <w:rFonts w:cs="Arial"/>
                <w:lang w:val="en-IN" w:eastAsia="en-IN"/>
              </w:rPr>
              <w:t> </w:t>
            </w:r>
            <w:r w:rsidRPr="1DEBFDCF" w:rsidR="002D6911">
              <w:rPr>
                <w:rFonts w:cs="Arial"/>
                <w:lang w:val="en-IN" w:eastAsia="en-IN"/>
              </w:rPr>
              <w:t xml:space="preserve">SRS </w:t>
            </w:r>
            <w:r w:rsidRPr="1DEBFDCF" w:rsidR="0DECEEFB">
              <w:rPr>
                <w:rFonts w:cs="Arial"/>
                <w:lang w:val="en-IN" w:eastAsia="en-IN"/>
              </w:rPr>
              <w:t>Briefing</w:t>
            </w:r>
          </w:p>
        </w:tc>
        <w:tc>
          <w:tcPr>
            <w:tcW w:w="1547"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7B482EF2" w14:textId="77777777">
            <w:pPr>
              <w:rPr>
                <w:rFonts w:cs="Arial"/>
                <w:lang w:val="en-IN" w:eastAsia="en-IN"/>
              </w:rPr>
            </w:pPr>
            <w:r w:rsidRPr="00E173E9">
              <w:rPr>
                <w:rFonts w:cs="Arial"/>
                <w:lang w:val="en-IN" w:eastAsia="en-IN"/>
              </w:rPr>
              <w:t> </w:t>
            </w:r>
          </w:p>
        </w:tc>
      </w:tr>
      <w:tr w:rsidRPr="00E173E9" w:rsidR="00566298" w:rsidTr="1DEBFDCF" w14:paraId="36469FD5" w14:textId="77777777">
        <w:trPr>
          <w:gridAfter w:val="1"/>
          <w:wAfter w:w="98" w:type="dxa"/>
          <w:trHeight w:val="281"/>
        </w:trPr>
        <w:tc>
          <w:tcPr>
            <w:tcW w:w="1811" w:type="dxa"/>
            <w:gridSpan w:val="3"/>
            <w:tcBorders>
              <w:top w:val="nil"/>
              <w:left w:val="single" w:color="auto" w:sz="8" w:space="0"/>
              <w:bottom w:val="single" w:color="auto" w:sz="8" w:space="0"/>
              <w:right w:val="single" w:color="auto" w:sz="8" w:space="0"/>
            </w:tcBorders>
            <w:shd w:val="clear" w:color="auto" w:fill="auto"/>
            <w:tcMar/>
            <w:hideMark/>
          </w:tcPr>
          <w:p w:rsidRPr="00E173E9" w:rsidR="00566298" w:rsidP="008945F1" w:rsidRDefault="00566298" w14:paraId="347779A6" w14:textId="77777777">
            <w:pPr>
              <w:rPr>
                <w:rFonts w:cs="Arial"/>
                <w:lang w:val="en-IN" w:eastAsia="en-IN"/>
              </w:rPr>
            </w:pPr>
            <w:r w:rsidRPr="00E173E9">
              <w:rPr>
                <w:rFonts w:cs="Arial"/>
                <w:lang w:val="en-IN" w:eastAsia="en-IN"/>
              </w:rPr>
              <w:t> </w:t>
            </w:r>
          </w:p>
        </w:tc>
        <w:tc>
          <w:tcPr>
            <w:tcW w:w="1387" w:type="dxa"/>
            <w:gridSpan w:val="2"/>
            <w:tcBorders>
              <w:top w:val="nil"/>
              <w:left w:val="nil"/>
              <w:bottom w:val="single" w:color="auto" w:sz="8" w:space="0"/>
              <w:right w:val="single" w:color="auto" w:sz="8" w:space="0"/>
            </w:tcBorders>
            <w:shd w:val="clear" w:color="auto" w:fill="auto"/>
            <w:tcMar/>
            <w:hideMark/>
          </w:tcPr>
          <w:p w:rsidRPr="00E173E9" w:rsidR="00566298" w:rsidP="008945F1" w:rsidRDefault="00566298" w14:paraId="66829EE2" w14:textId="77777777">
            <w:pPr>
              <w:rPr>
                <w:rFonts w:cs="Arial"/>
                <w:lang w:val="en-IN" w:eastAsia="en-IN"/>
              </w:rPr>
            </w:pPr>
            <w:r w:rsidRPr="00E173E9">
              <w:rPr>
                <w:rFonts w:cs="Arial"/>
                <w:lang w:val="en-IN" w:eastAsia="en-IN"/>
              </w:rPr>
              <w:t> </w:t>
            </w:r>
          </w:p>
        </w:tc>
        <w:tc>
          <w:tcPr>
            <w:tcW w:w="1966" w:type="dxa"/>
            <w:gridSpan w:val="2"/>
            <w:tcBorders>
              <w:top w:val="single" w:color="auto" w:sz="8" w:space="0"/>
              <w:left w:val="nil"/>
              <w:bottom w:val="single" w:color="auto" w:sz="8" w:space="0"/>
              <w:right w:val="single" w:color="000000" w:themeColor="text1" w:sz="8" w:space="0"/>
            </w:tcBorders>
            <w:shd w:val="clear" w:color="auto" w:fill="auto"/>
            <w:tcMar/>
            <w:hideMark/>
          </w:tcPr>
          <w:p w:rsidRPr="00E173E9" w:rsidR="00566298" w:rsidP="008945F1" w:rsidRDefault="00566298" w14:paraId="3C162C2D" w14:textId="77777777">
            <w:pPr>
              <w:jc w:val="center"/>
              <w:rPr>
                <w:rFonts w:cs="Arial"/>
                <w:lang w:val="en-IN" w:eastAsia="en-IN"/>
              </w:rPr>
            </w:pPr>
            <w:r w:rsidRPr="00E173E9">
              <w:rPr>
                <w:rFonts w:cs="Arial"/>
                <w:lang w:val="en-IN" w:eastAsia="en-IN"/>
              </w:rPr>
              <w:t> </w:t>
            </w:r>
          </w:p>
        </w:tc>
        <w:tc>
          <w:tcPr>
            <w:tcW w:w="1914"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39A99FA7" w14:textId="77777777">
            <w:pPr>
              <w:rPr>
                <w:rFonts w:cs="Arial"/>
                <w:lang w:val="en-IN" w:eastAsia="en-IN"/>
              </w:rPr>
            </w:pPr>
            <w:r w:rsidRPr="00E173E9">
              <w:rPr>
                <w:rFonts w:cs="Arial"/>
                <w:lang w:val="en-IN" w:eastAsia="en-IN"/>
              </w:rPr>
              <w:t> </w:t>
            </w:r>
          </w:p>
        </w:tc>
        <w:tc>
          <w:tcPr>
            <w:tcW w:w="1547"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3B5E9353" w14:textId="77777777">
            <w:pPr>
              <w:rPr>
                <w:rFonts w:cs="Arial"/>
                <w:lang w:val="en-IN" w:eastAsia="en-IN"/>
              </w:rPr>
            </w:pPr>
            <w:r w:rsidRPr="00E173E9">
              <w:rPr>
                <w:rFonts w:cs="Arial"/>
                <w:lang w:val="en-IN" w:eastAsia="en-IN"/>
              </w:rPr>
              <w:t> </w:t>
            </w:r>
          </w:p>
        </w:tc>
      </w:tr>
      <w:tr w:rsidRPr="00E173E9" w:rsidR="00566298" w:rsidTr="1DEBFDCF" w14:paraId="2E6425D9" w14:textId="77777777">
        <w:trPr>
          <w:gridAfter w:val="1"/>
          <w:wAfter w:w="98" w:type="dxa"/>
          <w:trHeight w:val="374"/>
        </w:trPr>
        <w:tc>
          <w:tcPr>
            <w:tcW w:w="1811" w:type="dxa"/>
            <w:gridSpan w:val="3"/>
            <w:tcBorders>
              <w:top w:val="nil"/>
              <w:left w:val="single" w:color="auto" w:sz="8" w:space="0"/>
              <w:bottom w:val="single" w:color="auto" w:sz="8" w:space="0"/>
              <w:right w:val="single" w:color="auto" w:sz="8" w:space="0"/>
            </w:tcBorders>
            <w:shd w:val="clear" w:color="auto" w:fill="auto"/>
            <w:tcMar/>
            <w:hideMark/>
          </w:tcPr>
          <w:p w:rsidRPr="00E173E9" w:rsidR="00566298" w:rsidP="008945F1" w:rsidRDefault="00566298" w14:paraId="4E6E8F8F" w14:textId="77777777">
            <w:pPr>
              <w:rPr>
                <w:rFonts w:cs="Arial"/>
                <w:lang w:val="en-IN" w:eastAsia="en-IN"/>
              </w:rPr>
            </w:pPr>
            <w:r w:rsidRPr="00E173E9">
              <w:rPr>
                <w:rFonts w:cs="Arial"/>
                <w:lang w:val="en-IN" w:eastAsia="en-IN"/>
              </w:rPr>
              <w:t> </w:t>
            </w:r>
          </w:p>
        </w:tc>
        <w:tc>
          <w:tcPr>
            <w:tcW w:w="1387" w:type="dxa"/>
            <w:gridSpan w:val="2"/>
            <w:tcBorders>
              <w:top w:val="nil"/>
              <w:left w:val="nil"/>
              <w:bottom w:val="single" w:color="auto" w:sz="8" w:space="0"/>
              <w:right w:val="single" w:color="auto" w:sz="8" w:space="0"/>
            </w:tcBorders>
            <w:shd w:val="clear" w:color="auto" w:fill="auto"/>
            <w:tcMar/>
            <w:hideMark/>
          </w:tcPr>
          <w:p w:rsidRPr="00E173E9" w:rsidR="00566298" w:rsidP="008945F1" w:rsidRDefault="00566298" w14:paraId="02865159" w14:textId="77777777">
            <w:pPr>
              <w:rPr>
                <w:rFonts w:cs="Arial"/>
                <w:lang w:val="en-IN" w:eastAsia="en-IN"/>
              </w:rPr>
            </w:pPr>
            <w:r w:rsidRPr="00E173E9">
              <w:rPr>
                <w:rFonts w:cs="Arial"/>
                <w:lang w:val="en-IN" w:eastAsia="en-IN"/>
              </w:rPr>
              <w:t> </w:t>
            </w:r>
          </w:p>
        </w:tc>
        <w:tc>
          <w:tcPr>
            <w:tcW w:w="1966" w:type="dxa"/>
            <w:gridSpan w:val="2"/>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75EB6220" w14:textId="77777777">
            <w:pPr>
              <w:rPr>
                <w:rFonts w:cs="Arial"/>
                <w:lang w:val="en-IN" w:eastAsia="en-IN"/>
              </w:rPr>
            </w:pPr>
            <w:r w:rsidRPr="00E173E9">
              <w:rPr>
                <w:rFonts w:cs="Arial"/>
                <w:lang w:val="en-IN" w:eastAsia="en-IN"/>
              </w:rPr>
              <w:t> </w:t>
            </w:r>
          </w:p>
        </w:tc>
        <w:tc>
          <w:tcPr>
            <w:tcW w:w="1914"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62205891" w14:textId="77777777">
            <w:pPr>
              <w:rPr>
                <w:rFonts w:cs="Arial"/>
                <w:lang w:val="en-IN" w:eastAsia="en-IN"/>
              </w:rPr>
            </w:pPr>
            <w:r w:rsidRPr="00E173E9">
              <w:rPr>
                <w:rFonts w:cs="Arial"/>
                <w:lang w:val="en-IN" w:eastAsia="en-IN"/>
              </w:rPr>
              <w:t> </w:t>
            </w:r>
          </w:p>
        </w:tc>
        <w:tc>
          <w:tcPr>
            <w:tcW w:w="1547"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0DF295A9" w14:textId="77777777">
            <w:pPr>
              <w:rPr>
                <w:rFonts w:cs="Arial"/>
                <w:lang w:val="en-IN" w:eastAsia="en-IN"/>
              </w:rPr>
            </w:pPr>
            <w:r w:rsidRPr="00E173E9">
              <w:rPr>
                <w:rFonts w:cs="Arial"/>
                <w:lang w:val="en-IN" w:eastAsia="en-IN"/>
              </w:rPr>
              <w:t> </w:t>
            </w:r>
          </w:p>
        </w:tc>
      </w:tr>
    </w:tbl>
    <w:p w:rsidRPr="00566298" w:rsidR="00873023" w:rsidP="4BCF7AB9" w:rsidRDefault="00566298" w14:paraId="7508C57A" w14:textId="6DC2D05F">
      <w:pPr>
        <w:rPr>
          <w:b/>
          <w:bCs/>
          <w:sz w:val="28"/>
          <w:szCs w:val="28"/>
        </w:rPr>
      </w:pPr>
      <w:bookmarkStart w:name="_Toc526592181" w:id="4"/>
      <w:bookmarkEnd w:id="0"/>
      <w:bookmarkEnd w:id="1"/>
      <w:bookmarkEnd w:id="2"/>
      <w:bookmarkEnd w:id="3"/>
      <w:r w:rsidRPr="4BCF7AB9">
        <w:rPr>
          <w:b/>
          <w:bCs/>
          <w:sz w:val="28"/>
          <w:szCs w:val="28"/>
        </w:rPr>
        <w:br w:type="page"/>
      </w:r>
      <w:bookmarkEnd w:id="4"/>
      <w:r w:rsidR="005D2662">
        <w:fldChar w:fldCharType="begin"/>
      </w:r>
      <w:r>
        <w:instrText xml:space="preserve"> TOC \o "1-5" \h \z \u </w:instrText>
      </w:r>
      <w:r w:rsidR="005D2662">
        <w:fldChar w:fldCharType="separate"/>
      </w:r>
    </w:p>
    <w:p w:rsidR="00873023" w:rsidRDefault="00000000" w14:paraId="6C8CDDCB" w14:textId="77777777">
      <w:pPr>
        <w:pStyle w:val="TOC1"/>
        <w:tabs>
          <w:tab w:val="right" w:leader="dot" w:pos="8630"/>
        </w:tabs>
        <w:rPr>
          <w:rFonts w:cs="Times New Roman"/>
          <w:b w:val="0"/>
          <w:bCs w:val="0"/>
          <w:caps w:val="0"/>
          <w:noProof/>
          <w:sz w:val="22"/>
          <w:szCs w:val="22"/>
        </w:rPr>
      </w:pPr>
      <w:hyperlink w:history="1" w:anchor="_Toc368912248">
        <w:r w:rsidRPr="004F422A" w:rsidR="00873023">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32593FA" w14:textId="77777777">
      <w:pPr>
        <w:pStyle w:val="TOC2"/>
        <w:tabs>
          <w:tab w:val="right" w:leader="dot" w:pos="8630"/>
        </w:tabs>
        <w:rPr>
          <w:rFonts w:cs="Times New Roman"/>
          <w:smallCaps w:val="0"/>
          <w:noProof/>
          <w:sz w:val="22"/>
          <w:szCs w:val="22"/>
        </w:rPr>
      </w:pPr>
      <w:hyperlink w:history="1" w:anchor="_Toc368912249">
        <w:r w:rsidRPr="004F422A" w:rsidR="00873023">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3AAD8EE" w14:textId="77777777">
      <w:pPr>
        <w:pStyle w:val="TOC2"/>
        <w:tabs>
          <w:tab w:val="right" w:leader="dot" w:pos="8630"/>
        </w:tabs>
        <w:rPr>
          <w:rFonts w:cs="Times New Roman"/>
          <w:smallCaps w:val="0"/>
          <w:noProof/>
          <w:sz w:val="22"/>
          <w:szCs w:val="22"/>
        </w:rPr>
      </w:pPr>
      <w:hyperlink w:history="1" w:anchor="_Toc368912250">
        <w:r w:rsidRPr="004F422A" w:rsidR="00873023">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C50E6B8" w14:textId="77777777">
      <w:pPr>
        <w:pStyle w:val="TOC2"/>
        <w:tabs>
          <w:tab w:val="right" w:leader="dot" w:pos="8630"/>
        </w:tabs>
        <w:rPr>
          <w:rFonts w:cs="Times New Roman"/>
          <w:smallCaps w:val="0"/>
          <w:noProof/>
          <w:sz w:val="22"/>
          <w:szCs w:val="22"/>
        </w:rPr>
      </w:pPr>
      <w:hyperlink w:history="1" w:anchor="_Toc368912251">
        <w:r w:rsidRPr="004F422A" w:rsidR="00873023">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6B00CE4" w14:textId="77777777">
      <w:pPr>
        <w:pStyle w:val="TOC2"/>
        <w:tabs>
          <w:tab w:val="right" w:leader="dot" w:pos="8630"/>
        </w:tabs>
        <w:rPr>
          <w:rFonts w:cs="Times New Roman"/>
          <w:smallCaps w:val="0"/>
          <w:noProof/>
          <w:sz w:val="22"/>
          <w:szCs w:val="22"/>
        </w:rPr>
      </w:pPr>
      <w:hyperlink w:history="1" w:anchor="_Toc368912252">
        <w:r w:rsidRPr="004F422A" w:rsidR="00873023">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AEB5DD2" w14:textId="77777777">
      <w:pPr>
        <w:pStyle w:val="TOC2"/>
        <w:tabs>
          <w:tab w:val="right" w:leader="dot" w:pos="8630"/>
        </w:tabs>
        <w:rPr>
          <w:rFonts w:cs="Times New Roman"/>
          <w:smallCaps w:val="0"/>
          <w:noProof/>
          <w:sz w:val="22"/>
          <w:szCs w:val="22"/>
        </w:rPr>
      </w:pPr>
      <w:hyperlink w:history="1" w:anchor="_Toc368912253">
        <w:r w:rsidRPr="004F422A" w:rsidR="00873023">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27B16B4" w14:textId="77777777">
      <w:pPr>
        <w:pStyle w:val="TOC3"/>
        <w:tabs>
          <w:tab w:val="right" w:leader="dot" w:pos="8630"/>
        </w:tabs>
        <w:rPr>
          <w:rFonts w:cs="Times New Roman"/>
          <w:i w:val="0"/>
          <w:iCs w:val="0"/>
          <w:noProof/>
          <w:sz w:val="22"/>
          <w:szCs w:val="22"/>
        </w:rPr>
      </w:pPr>
      <w:hyperlink w:history="1" w:anchor="_Toc368912254">
        <w:r w:rsidRPr="004F422A" w:rsidR="00873023">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722FA4A" w14:textId="77777777">
      <w:pPr>
        <w:pStyle w:val="TOC3"/>
        <w:tabs>
          <w:tab w:val="right" w:leader="dot" w:pos="8630"/>
        </w:tabs>
        <w:rPr>
          <w:rFonts w:cs="Times New Roman"/>
          <w:i w:val="0"/>
          <w:iCs w:val="0"/>
          <w:noProof/>
          <w:sz w:val="22"/>
          <w:szCs w:val="22"/>
        </w:rPr>
      </w:pPr>
      <w:hyperlink w:history="1" w:anchor="_Toc368912255">
        <w:r w:rsidRPr="004F422A" w:rsidR="00873023">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3E8CF50" w14:textId="77777777">
      <w:pPr>
        <w:pStyle w:val="TOC2"/>
        <w:tabs>
          <w:tab w:val="right" w:leader="dot" w:pos="8630"/>
        </w:tabs>
        <w:rPr>
          <w:rFonts w:cs="Times New Roman"/>
          <w:smallCaps w:val="0"/>
          <w:noProof/>
          <w:sz w:val="22"/>
          <w:szCs w:val="22"/>
        </w:rPr>
      </w:pPr>
      <w:hyperlink w:history="1" w:anchor="_Toc368912256">
        <w:r w:rsidRPr="004F422A" w:rsidR="00873023">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565EF3A" w14:textId="77777777">
      <w:pPr>
        <w:pStyle w:val="TOC2"/>
        <w:tabs>
          <w:tab w:val="right" w:leader="dot" w:pos="8630"/>
        </w:tabs>
        <w:rPr>
          <w:rFonts w:cs="Times New Roman"/>
          <w:smallCaps w:val="0"/>
          <w:noProof/>
          <w:sz w:val="22"/>
          <w:szCs w:val="22"/>
        </w:rPr>
      </w:pPr>
      <w:hyperlink w:history="1" w:anchor="_Toc368912257">
        <w:r w:rsidRPr="004F422A" w:rsidR="00873023">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29762A2" w14:textId="77777777">
      <w:pPr>
        <w:pStyle w:val="TOC2"/>
        <w:tabs>
          <w:tab w:val="right" w:leader="dot" w:pos="8630"/>
        </w:tabs>
        <w:rPr>
          <w:rFonts w:cs="Times New Roman"/>
          <w:smallCaps w:val="0"/>
          <w:noProof/>
          <w:sz w:val="22"/>
          <w:szCs w:val="22"/>
        </w:rPr>
      </w:pPr>
      <w:hyperlink w:history="1" w:anchor="_Toc368912258">
        <w:r w:rsidRPr="004F422A" w:rsidR="00873023">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4AF9D2B" w14:textId="77777777">
      <w:pPr>
        <w:pStyle w:val="TOC1"/>
        <w:tabs>
          <w:tab w:val="right" w:leader="dot" w:pos="8630"/>
        </w:tabs>
        <w:rPr>
          <w:rFonts w:cs="Times New Roman"/>
          <w:b w:val="0"/>
          <w:bCs w:val="0"/>
          <w:caps w:val="0"/>
          <w:noProof/>
          <w:sz w:val="22"/>
          <w:szCs w:val="22"/>
        </w:rPr>
      </w:pPr>
      <w:hyperlink w:history="1" w:anchor="_Toc368912259">
        <w:r w:rsidRPr="004F422A" w:rsidR="00873023">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02D5CED" w14:textId="77777777">
      <w:pPr>
        <w:pStyle w:val="TOC2"/>
        <w:tabs>
          <w:tab w:val="right" w:leader="dot" w:pos="8630"/>
        </w:tabs>
        <w:rPr>
          <w:rFonts w:cs="Times New Roman"/>
          <w:smallCaps w:val="0"/>
          <w:noProof/>
          <w:sz w:val="22"/>
          <w:szCs w:val="22"/>
        </w:rPr>
      </w:pPr>
      <w:hyperlink w:history="1" w:anchor="_Toc368912260">
        <w:r w:rsidRPr="004F422A" w:rsidR="00873023">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752D5EE" w14:textId="77777777">
      <w:pPr>
        <w:pStyle w:val="TOC3"/>
        <w:tabs>
          <w:tab w:val="right" w:leader="dot" w:pos="8630"/>
        </w:tabs>
        <w:rPr>
          <w:rFonts w:cs="Times New Roman"/>
          <w:i w:val="0"/>
          <w:iCs w:val="0"/>
          <w:noProof/>
          <w:sz w:val="22"/>
          <w:szCs w:val="22"/>
        </w:rPr>
      </w:pPr>
      <w:hyperlink w:history="1" w:anchor="_Toc368912261">
        <w:r w:rsidRPr="004F422A" w:rsidR="00873023">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FE5B93E" w14:textId="77777777">
      <w:pPr>
        <w:pStyle w:val="TOC2"/>
        <w:tabs>
          <w:tab w:val="right" w:leader="dot" w:pos="8630"/>
        </w:tabs>
        <w:rPr>
          <w:rFonts w:cs="Times New Roman"/>
          <w:smallCaps w:val="0"/>
          <w:noProof/>
          <w:sz w:val="22"/>
          <w:szCs w:val="22"/>
        </w:rPr>
      </w:pPr>
      <w:hyperlink w:history="1" w:anchor="_Toc368912262">
        <w:r w:rsidRPr="004F422A" w:rsidR="00873023">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B0058B1" w14:textId="77777777">
      <w:pPr>
        <w:pStyle w:val="TOC3"/>
        <w:tabs>
          <w:tab w:val="right" w:leader="dot" w:pos="8630"/>
        </w:tabs>
        <w:rPr>
          <w:rFonts w:cs="Times New Roman"/>
          <w:i w:val="0"/>
          <w:iCs w:val="0"/>
          <w:noProof/>
          <w:sz w:val="22"/>
          <w:szCs w:val="22"/>
        </w:rPr>
      </w:pPr>
      <w:hyperlink w:history="1" w:anchor="_Toc368912263">
        <w:r w:rsidRPr="004F422A" w:rsidR="00873023">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2757379F" w14:textId="77777777">
      <w:pPr>
        <w:pStyle w:val="TOC3"/>
        <w:tabs>
          <w:tab w:val="right" w:leader="dot" w:pos="8630"/>
        </w:tabs>
        <w:rPr>
          <w:rFonts w:cs="Times New Roman"/>
          <w:i w:val="0"/>
          <w:iCs w:val="0"/>
          <w:noProof/>
          <w:sz w:val="22"/>
          <w:szCs w:val="22"/>
        </w:rPr>
      </w:pPr>
      <w:hyperlink w:history="1" w:anchor="_Toc368912264">
        <w:r w:rsidRPr="004F422A" w:rsidR="00873023">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7FDA6E0" w14:textId="77777777">
      <w:pPr>
        <w:pStyle w:val="TOC3"/>
        <w:tabs>
          <w:tab w:val="right" w:leader="dot" w:pos="8630"/>
        </w:tabs>
        <w:rPr>
          <w:rFonts w:cs="Times New Roman"/>
          <w:i w:val="0"/>
          <w:iCs w:val="0"/>
          <w:noProof/>
          <w:sz w:val="22"/>
          <w:szCs w:val="22"/>
        </w:rPr>
      </w:pPr>
      <w:hyperlink w:history="1" w:anchor="_Toc368912265">
        <w:r w:rsidRPr="004F422A" w:rsidR="00873023">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8F7D098" w14:textId="77777777">
      <w:pPr>
        <w:pStyle w:val="TOC3"/>
        <w:tabs>
          <w:tab w:val="right" w:leader="dot" w:pos="8630"/>
        </w:tabs>
        <w:rPr>
          <w:rFonts w:cs="Times New Roman"/>
          <w:i w:val="0"/>
          <w:iCs w:val="0"/>
          <w:noProof/>
          <w:sz w:val="22"/>
          <w:szCs w:val="22"/>
        </w:rPr>
      </w:pPr>
      <w:hyperlink w:history="1" w:anchor="_Toc368912266">
        <w:r w:rsidRPr="004F422A" w:rsidR="00873023">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60A1C4E" w14:textId="77777777">
      <w:pPr>
        <w:pStyle w:val="TOC3"/>
        <w:tabs>
          <w:tab w:val="right" w:leader="dot" w:pos="8630"/>
        </w:tabs>
        <w:rPr>
          <w:rFonts w:cs="Times New Roman"/>
          <w:i w:val="0"/>
          <w:iCs w:val="0"/>
          <w:noProof/>
          <w:sz w:val="22"/>
          <w:szCs w:val="22"/>
        </w:rPr>
      </w:pPr>
      <w:hyperlink w:history="1" w:anchor="_Toc368912267">
        <w:r w:rsidRPr="004F422A" w:rsidR="00873023">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CECA1F2" w14:textId="77777777">
      <w:pPr>
        <w:pStyle w:val="TOC3"/>
        <w:tabs>
          <w:tab w:val="right" w:leader="dot" w:pos="8630"/>
        </w:tabs>
        <w:rPr>
          <w:rFonts w:cs="Times New Roman"/>
          <w:i w:val="0"/>
          <w:iCs w:val="0"/>
          <w:noProof/>
          <w:sz w:val="22"/>
          <w:szCs w:val="22"/>
        </w:rPr>
      </w:pPr>
      <w:hyperlink w:history="1" w:anchor="_Toc368912268">
        <w:r w:rsidRPr="004F422A" w:rsidR="00873023">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D0D90F0" w14:textId="77777777">
      <w:pPr>
        <w:pStyle w:val="TOC3"/>
        <w:tabs>
          <w:tab w:val="right" w:leader="dot" w:pos="8630"/>
        </w:tabs>
        <w:rPr>
          <w:rFonts w:cs="Times New Roman"/>
          <w:i w:val="0"/>
          <w:iCs w:val="0"/>
          <w:noProof/>
          <w:sz w:val="22"/>
          <w:szCs w:val="22"/>
        </w:rPr>
      </w:pPr>
      <w:hyperlink w:history="1" w:anchor="_Toc368912269">
        <w:r w:rsidRPr="004F422A" w:rsidR="00873023">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C7E20BA" w14:textId="77777777">
      <w:pPr>
        <w:pStyle w:val="TOC3"/>
        <w:tabs>
          <w:tab w:val="right" w:leader="dot" w:pos="8630"/>
        </w:tabs>
        <w:rPr>
          <w:rFonts w:cs="Times New Roman"/>
          <w:i w:val="0"/>
          <w:iCs w:val="0"/>
          <w:noProof/>
          <w:sz w:val="22"/>
          <w:szCs w:val="22"/>
        </w:rPr>
      </w:pPr>
      <w:hyperlink w:history="1" w:anchor="_Toc368912270">
        <w:r w:rsidRPr="004F422A" w:rsidR="00873023">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DBA5BBC" w14:textId="77777777">
      <w:pPr>
        <w:pStyle w:val="TOC3"/>
        <w:tabs>
          <w:tab w:val="right" w:leader="dot" w:pos="8630"/>
        </w:tabs>
        <w:rPr>
          <w:rFonts w:cs="Times New Roman"/>
          <w:i w:val="0"/>
          <w:iCs w:val="0"/>
          <w:noProof/>
          <w:sz w:val="22"/>
          <w:szCs w:val="22"/>
        </w:rPr>
      </w:pPr>
      <w:hyperlink w:history="1" w:anchor="_Toc368912271">
        <w:r w:rsidRPr="004F422A" w:rsidR="00873023">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15DFECF" w14:textId="77777777">
      <w:pPr>
        <w:pStyle w:val="TOC3"/>
        <w:tabs>
          <w:tab w:val="right" w:leader="dot" w:pos="8630"/>
        </w:tabs>
        <w:rPr>
          <w:rFonts w:cs="Times New Roman"/>
          <w:i w:val="0"/>
          <w:iCs w:val="0"/>
          <w:noProof/>
          <w:sz w:val="22"/>
          <w:szCs w:val="22"/>
        </w:rPr>
      </w:pPr>
      <w:hyperlink w:history="1" w:anchor="_Toc368912272">
        <w:r w:rsidRPr="004F422A" w:rsidR="00873023">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E0517ED" w14:textId="77777777">
      <w:pPr>
        <w:pStyle w:val="TOC3"/>
        <w:tabs>
          <w:tab w:val="right" w:leader="dot" w:pos="8630"/>
        </w:tabs>
        <w:rPr>
          <w:rFonts w:cs="Times New Roman"/>
          <w:i w:val="0"/>
          <w:iCs w:val="0"/>
          <w:noProof/>
          <w:sz w:val="22"/>
          <w:szCs w:val="22"/>
        </w:rPr>
      </w:pPr>
      <w:hyperlink w:history="1" w:anchor="_Toc368912273">
        <w:r w:rsidRPr="004F422A" w:rsidR="00873023">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473B8F1" w14:textId="77777777">
      <w:pPr>
        <w:pStyle w:val="TOC1"/>
        <w:tabs>
          <w:tab w:val="right" w:leader="dot" w:pos="8630"/>
        </w:tabs>
        <w:rPr>
          <w:rFonts w:cs="Times New Roman"/>
          <w:b w:val="0"/>
          <w:bCs w:val="0"/>
          <w:caps w:val="0"/>
          <w:noProof/>
          <w:sz w:val="22"/>
          <w:szCs w:val="22"/>
        </w:rPr>
      </w:pPr>
      <w:hyperlink w:history="1" w:anchor="_Toc368912274">
        <w:r w:rsidRPr="004F422A" w:rsidR="00873023">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68AA0DB" w14:textId="77777777">
      <w:pPr>
        <w:pStyle w:val="TOC2"/>
        <w:tabs>
          <w:tab w:val="right" w:leader="dot" w:pos="8630"/>
        </w:tabs>
        <w:rPr>
          <w:rFonts w:cs="Times New Roman"/>
          <w:smallCaps w:val="0"/>
          <w:noProof/>
          <w:sz w:val="22"/>
          <w:szCs w:val="22"/>
        </w:rPr>
      </w:pPr>
      <w:hyperlink w:history="1" w:anchor="_Toc368912275">
        <w:r w:rsidRPr="004F422A" w:rsidR="00873023">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F49F14F" w14:textId="77777777">
      <w:pPr>
        <w:pStyle w:val="TOC2"/>
        <w:tabs>
          <w:tab w:val="right" w:leader="dot" w:pos="8630"/>
        </w:tabs>
        <w:rPr>
          <w:rFonts w:cs="Times New Roman"/>
          <w:smallCaps w:val="0"/>
          <w:noProof/>
          <w:sz w:val="22"/>
          <w:szCs w:val="22"/>
        </w:rPr>
      </w:pPr>
      <w:hyperlink w:history="1" w:anchor="_Toc368912276">
        <w:r w:rsidRPr="004F422A" w:rsidR="00873023">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2BB584B" w14:textId="77777777">
      <w:pPr>
        <w:pStyle w:val="TOC2"/>
        <w:tabs>
          <w:tab w:val="right" w:leader="dot" w:pos="8630"/>
        </w:tabs>
        <w:rPr>
          <w:rFonts w:cs="Times New Roman"/>
          <w:smallCaps w:val="0"/>
          <w:noProof/>
          <w:sz w:val="22"/>
          <w:szCs w:val="22"/>
        </w:rPr>
      </w:pPr>
      <w:hyperlink w:history="1" w:anchor="_Toc368912277">
        <w:r w:rsidRPr="004F422A" w:rsidR="00873023">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836DAA2" w14:textId="77777777">
      <w:pPr>
        <w:pStyle w:val="TOC2"/>
        <w:tabs>
          <w:tab w:val="right" w:leader="dot" w:pos="8630"/>
        </w:tabs>
        <w:rPr>
          <w:rFonts w:cs="Times New Roman"/>
          <w:smallCaps w:val="0"/>
          <w:noProof/>
          <w:sz w:val="22"/>
          <w:szCs w:val="22"/>
        </w:rPr>
      </w:pPr>
      <w:hyperlink w:history="1" w:anchor="_Toc368912278">
        <w:r w:rsidRPr="004F422A" w:rsidR="00873023">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B6E6B32" w14:textId="77777777">
      <w:pPr>
        <w:pStyle w:val="TOC3"/>
        <w:tabs>
          <w:tab w:val="right" w:leader="dot" w:pos="8630"/>
        </w:tabs>
        <w:rPr>
          <w:rFonts w:cs="Times New Roman"/>
          <w:i w:val="0"/>
          <w:iCs w:val="0"/>
          <w:noProof/>
          <w:sz w:val="22"/>
          <w:szCs w:val="22"/>
        </w:rPr>
      </w:pPr>
      <w:hyperlink w:history="1" w:anchor="_Toc368912279">
        <w:r w:rsidRPr="004F422A" w:rsidR="00873023">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6132EAF" w14:textId="77777777">
      <w:pPr>
        <w:pStyle w:val="TOC3"/>
        <w:tabs>
          <w:tab w:val="right" w:leader="dot" w:pos="8630"/>
        </w:tabs>
        <w:rPr>
          <w:rFonts w:cs="Times New Roman"/>
          <w:i w:val="0"/>
          <w:iCs w:val="0"/>
          <w:noProof/>
          <w:sz w:val="22"/>
          <w:szCs w:val="22"/>
        </w:rPr>
      </w:pPr>
      <w:hyperlink w:history="1" w:anchor="_Toc368912280">
        <w:r w:rsidRPr="004F422A" w:rsidR="00873023">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8F2E164" w14:textId="77777777">
      <w:pPr>
        <w:pStyle w:val="TOC1"/>
        <w:tabs>
          <w:tab w:val="right" w:leader="dot" w:pos="8630"/>
        </w:tabs>
        <w:rPr>
          <w:rFonts w:cs="Times New Roman"/>
          <w:b w:val="0"/>
          <w:bCs w:val="0"/>
          <w:caps w:val="0"/>
          <w:noProof/>
          <w:sz w:val="22"/>
          <w:szCs w:val="22"/>
        </w:rPr>
      </w:pPr>
      <w:hyperlink w:history="1" w:anchor="_Toc368912281">
        <w:r w:rsidRPr="004F422A" w:rsidR="00873023">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8BD8FDE" w14:textId="77777777">
      <w:pPr>
        <w:pStyle w:val="TOC2"/>
        <w:tabs>
          <w:tab w:val="right" w:leader="dot" w:pos="8630"/>
        </w:tabs>
        <w:rPr>
          <w:rFonts w:cs="Times New Roman"/>
          <w:smallCaps w:val="0"/>
          <w:noProof/>
          <w:sz w:val="22"/>
          <w:szCs w:val="22"/>
        </w:rPr>
      </w:pPr>
      <w:hyperlink w:history="1" w:anchor="_Toc368912282">
        <w:r w:rsidRPr="004F422A" w:rsidR="00873023">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B452FFC" w14:textId="77777777">
      <w:pPr>
        <w:pStyle w:val="TOC2"/>
        <w:tabs>
          <w:tab w:val="right" w:leader="dot" w:pos="8630"/>
        </w:tabs>
        <w:rPr>
          <w:rFonts w:cs="Times New Roman"/>
          <w:smallCaps w:val="0"/>
          <w:noProof/>
          <w:sz w:val="22"/>
          <w:szCs w:val="22"/>
        </w:rPr>
      </w:pPr>
      <w:hyperlink w:history="1" w:anchor="_Toc368912283">
        <w:r w:rsidRPr="004F422A" w:rsidR="00873023">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84EA599" w14:textId="77777777">
      <w:pPr>
        <w:pStyle w:val="TOC3"/>
        <w:tabs>
          <w:tab w:val="right" w:leader="dot" w:pos="8630"/>
        </w:tabs>
        <w:rPr>
          <w:rFonts w:cs="Times New Roman"/>
          <w:i w:val="0"/>
          <w:iCs w:val="0"/>
          <w:noProof/>
          <w:sz w:val="22"/>
          <w:szCs w:val="22"/>
        </w:rPr>
      </w:pPr>
      <w:hyperlink w:history="1" w:anchor="_Toc368912284">
        <w:r w:rsidRPr="004F422A" w:rsidR="00873023">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C33AA43" w14:textId="77777777">
      <w:pPr>
        <w:pStyle w:val="TOC3"/>
        <w:tabs>
          <w:tab w:val="right" w:leader="dot" w:pos="8630"/>
        </w:tabs>
        <w:rPr>
          <w:rFonts w:cs="Times New Roman"/>
          <w:i w:val="0"/>
          <w:iCs w:val="0"/>
          <w:noProof/>
          <w:sz w:val="22"/>
          <w:szCs w:val="22"/>
        </w:rPr>
      </w:pPr>
      <w:hyperlink w:history="1" w:anchor="_Toc368912285">
        <w:r w:rsidRPr="004F422A" w:rsidR="00873023">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517915A" w14:textId="77777777">
      <w:pPr>
        <w:pStyle w:val="TOC2"/>
        <w:tabs>
          <w:tab w:val="right" w:leader="dot" w:pos="8630"/>
        </w:tabs>
        <w:rPr>
          <w:rFonts w:cs="Times New Roman"/>
          <w:smallCaps w:val="0"/>
          <w:noProof/>
          <w:sz w:val="22"/>
          <w:szCs w:val="22"/>
        </w:rPr>
      </w:pPr>
      <w:hyperlink w:history="1" w:anchor="_Toc368912286">
        <w:r w:rsidRPr="004F422A" w:rsidR="00873023">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42FE855" w14:textId="77777777">
      <w:pPr>
        <w:pStyle w:val="TOC2"/>
        <w:tabs>
          <w:tab w:val="right" w:leader="dot" w:pos="8630"/>
        </w:tabs>
        <w:rPr>
          <w:rFonts w:cs="Times New Roman"/>
          <w:smallCaps w:val="0"/>
          <w:noProof/>
          <w:sz w:val="22"/>
          <w:szCs w:val="22"/>
        </w:rPr>
      </w:pPr>
      <w:hyperlink w:history="1" w:anchor="_Toc368912287">
        <w:r w:rsidRPr="004F422A" w:rsidR="00873023">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CF0FF64" w14:textId="77777777">
      <w:pPr>
        <w:pStyle w:val="TOC2"/>
        <w:tabs>
          <w:tab w:val="right" w:leader="dot" w:pos="8630"/>
        </w:tabs>
        <w:rPr>
          <w:rFonts w:cs="Times New Roman"/>
          <w:smallCaps w:val="0"/>
          <w:noProof/>
          <w:sz w:val="22"/>
          <w:szCs w:val="22"/>
        </w:rPr>
      </w:pPr>
      <w:hyperlink w:history="1" w:anchor="_Toc368912288">
        <w:r w:rsidRPr="004F422A" w:rsidR="00873023">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4825221" w14:textId="77777777">
      <w:pPr>
        <w:pStyle w:val="TOC2"/>
        <w:tabs>
          <w:tab w:val="right" w:leader="dot" w:pos="8630"/>
        </w:tabs>
        <w:rPr>
          <w:rFonts w:cs="Times New Roman"/>
          <w:smallCaps w:val="0"/>
          <w:noProof/>
          <w:sz w:val="22"/>
          <w:szCs w:val="22"/>
        </w:rPr>
      </w:pPr>
      <w:hyperlink w:history="1" w:anchor="_Toc368912289">
        <w:r w:rsidRPr="004F422A" w:rsidR="00873023">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6959BAB" w14:textId="77777777">
      <w:pPr>
        <w:pStyle w:val="TOC2"/>
        <w:tabs>
          <w:tab w:val="right" w:leader="dot" w:pos="8630"/>
        </w:tabs>
        <w:rPr>
          <w:rFonts w:cs="Times New Roman"/>
          <w:smallCaps w:val="0"/>
          <w:noProof/>
          <w:sz w:val="22"/>
          <w:szCs w:val="22"/>
        </w:rPr>
      </w:pPr>
      <w:hyperlink w:history="1" w:anchor="_Toc368912290">
        <w:r w:rsidRPr="004F422A" w:rsidR="00873023">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481ED99" w14:textId="77777777">
      <w:pPr>
        <w:pStyle w:val="TOC2"/>
        <w:tabs>
          <w:tab w:val="right" w:leader="dot" w:pos="8630"/>
        </w:tabs>
        <w:rPr>
          <w:rFonts w:cs="Times New Roman"/>
          <w:smallCaps w:val="0"/>
          <w:noProof/>
          <w:sz w:val="22"/>
          <w:szCs w:val="22"/>
        </w:rPr>
      </w:pPr>
      <w:hyperlink w:history="1" w:anchor="_Toc368912291">
        <w:r w:rsidRPr="004F422A" w:rsidR="00873023">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784F7CC" w14:textId="77777777">
      <w:pPr>
        <w:pStyle w:val="TOC2"/>
        <w:tabs>
          <w:tab w:val="right" w:leader="dot" w:pos="8630"/>
        </w:tabs>
        <w:rPr>
          <w:rFonts w:cs="Times New Roman"/>
          <w:smallCaps w:val="0"/>
          <w:noProof/>
          <w:sz w:val="22"/>
          <w:szCs w:val="22"/>
        </w:rPr>
      </w:pPr>
      <w:hyperlink w:history="1" w:anchor="_Toc368912292">
        <w:r w:rsidRPr="004F422A" w:rsidR="00873023">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323388E" w14:textId="77777777">
      <w:pPr>
        <w:pStyle w:val="TOC2"/>
        <w:tabs>
          <w:tab w:val="right" w:leader="dot" w:pos="8630"/>
        </w:tabs>
        <w:rPr>
          <w:rFonts w:cs="Times New Roman"/>
          <w:smallCaps w:val="0"/>
          <w:noProof/>
          <w:sz w:val="22"/>
          <w:szCs w:val="22"/>
        </w:rPr>
      </w:pPr>
      <w:hyperlink w:history="1" w:anchor="_Toc368912293">
        <w:r w:rsidRPr="004F422A" w:rsidR="00873023">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293D8B8F" w14:textId="77777777">
      <w:pPr>
        <w:pStyle w:val="TOC3"/>
        <w:tabs>
          <w:tab w:val="right" w:leader="dot" w:pos="8630"/>
        </w:tabs>
        <w:rPr>
          <w:rFonts w:cs="Times New Roman"/>
          <w:i w:val="0"/>
          <w:iCs w:val="0"/>
          <w:noProof/>
          <w:sz w:val="22"/>
          <w:szCs w:val="22"/>
        </w:rPr>
      </w:pPr>
      <w:hyperlink w:history="1" w:anchor="_Toc368912294">
        <w:r w:rsidRPr="004F422A" w:rsidR="00873023">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91FBD0C" w14:textId="77777777">
      <w:pPr>
        <w:pStyle w:val="TOC3"/>
        <w:tabs>
          <w:tab w:val="right" w:leader="dot" w:pos="8630"/>
        </w:tabs>
        <w:rPr>
          <w:rFonts w:cs="Times New Roman"/>
          <w:i w:val="0"/>
          <w:iCs w:val="0"/>
          <w:noProof/>
          <w:sz w:val="22"/>
          <w:szCs w:val="22"/>
        </w:rPr>
      </w:pPr>
      <w:hyperlink w:history="1" w:anchor="_Toc368912295">
        <w:r w:rsidRPr="004F422A" w:rsidR="00873023">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1A455DF" w14:textId="77777777">
      <w:pPr>
        <w:pStyle w:val="TOC3"/>
        <w:tabs>
          <w:tab w:val="right" w:leader="dot" w:pos="8630"/>
        </w:tabs>
        <w:rPr>
          <w:rFonts w:cs="Times New Roman"/>
          <w:i w:val="0"/>
          <w:iCs w:val="0"/>
          <w:noProof/>
          <w:sz w:val="22"/>
          <w:szCs w:val="22"/>
        </w:rPr>
      </w:pPr>
      <w:hyperlink w:history="1" w:anchor="_Toc368912296">
        <w:r w:rsidRPr="004F422A" w:rsidR="00873023">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87EFDB0" w14:textId="77777777">
      <w:pPr>
        <w:pStyle w:val="TOC3"/>
        <w:tabs>
          <w:tab w:val="right" w:leader="dot" w:pos="8630"/>
        </w:tabs>
        <w:rPr>
          <w:rFonts w:cs="Times New Roman"/>
          <w:i w:val="0"/>
          <w:iCs w:val="0"/>
          <w:noProof/>
          <w:sz w:val="22"/>
          <w:szCs w:val="22"/>
        </w:rPr>
      </w:pPr>
      <w:hyperlink w:history="1" w:anchor="_Toc368912297">
        <w:r w:rsidRPr="004F422A" w:rsidR="00873023">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AD7332F" w14:textId="77777777">
      <w:pPr>
        <w:pStyle w:val="TOC3"/>
        <w:tabs>
          <w:tab w:val="right" w:leader="dot" w:pos="8630"/>
        </w:tabs>
        <w:rPr>
          <w:rFonts w:cs="Times New Roman"/>
          <w:i w:val="0"/>
          <w:iCs w:val="0"/>
          <w:noProof/>
          <w:sz w:val="22"/>
          <w:szCs w:val="22"/>
        </w:rPr>
      </w:pPr>
      <w:hyperlink w:history="1" w:anchor="_Toc368912298">
        <w:r w:rsidRPr="004F422A" w:rsidR="00873023">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CD381A4" w14:textId="77777777">
      <w:pPr>
        <w:pStyle w:val="TOC3"/>
        <w:tabs>
          <w:tab w:val="right" w:leader="dot" w:pos="8630"/>
        </w:tabs>
        <w:rPr>
          <w:rFonts w:cs="Times New Roman"/>
          <w:i w:val="0"/>
          <w:iCs w:val="0"/>
          <w:noProof/>
          <w:sz w:val="22"/>
          <w:szCs w:val="22"/>
        </w:rPr>
      </w:pPr>
      <w:hyperlink w:history="1" w:anchor="_Toc368912299">
        <w:r w:rsidRPr="004F422A" w:rsidR="00873023">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9215C40" w14:textId="77777777">
      <w:pPr>
        <w:pStyle w:val="TOC1"/>
        <w:tabs>
          <w:tab w:val="right" w:leader="dot" w:pos="8630"/>
        </w:tabs>
        <w:rPr>
          <w:rFonts w:cs="Times New Roman"/>
          <w:b w:val="0"/>
          <w:bCs w:val="0"/>
          <w:caps w:val="0"/>
          <w:noProof/>
          <w:sz w:val="22"/>
          <w:szCs w:val="22"/>
        </w:rPr>
      </w:pPr>
      <w:hyperlink w:history="1" w:anchor="_Toc368912300">
        <w:r w:rsidRPr="004F422A" w:rsidR="00873023">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FDCDDC3" w14:textId="77777777">
      <w:pPr>
        <w:pStyle w:val="TOC2"/>
        <w:tabs>
          <w:tab w:val="right" w:leader="dot" w:pos="8630"/>
        </w:tabs>
        <w:rPr>
          <w:rFonts w:cs="Times New Roman"/>
          <w:smallCaps w:val="0"/>
          <w:noProof/>
          <w:sz w:val="22"/>
          <w:szCs w:val="22"/>
        </w:rPr>
      </w:pPr>
      <w:hyperlink w:history="1" w:anchor="_Toc368912301">
        <w:r w:rsidRPr="004F422A" w:rsidR="00873023">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7346BDC" w14:textId="77777777">
      <w:pPr>
        <w:pStyle w:val="TOC2"/>
        <w:tabs>
          <w:tab w:val="right" w:leader="dot" w:pos="8630"/>
        </w:tabs>
        <w:rPr>
          <w:rFonts w:cs="Times New Roman"/>
          <w:smallCaps w:val="0"/>
          <w:noProof/>
          <w:sz w:val="22"/>
          <w:szCs w:val="22"/>
        </w:rPr>
      </w:pPr>
      <w:hyperlink w:history="1" w:anchor="_Toc368912302">
        <w:r w:rsidRPr="004F422A" w:rsidR="00873023">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11AD7F2" w14:textId="77777777">
      <w:pPr>
        <w:pStyle w:val="TOC2"/>
        <w:tabs>
          <w:tab w:val="right" w:leader="dot" w:pos="8630"/>
        </w:tabs>
        <w:rPr>
          <w:rFonts w:cs="Times New Roman"/>
          <w:smallCaps w:val="0"/>
          <w:noProof/>
          <w:sz w:val="22"/>
          <w:szCs w:val="22"/>
        </w:rPr>
      </w:pPr>
      <w:hyperlink w:history="1" w:anchor="_Toc368912303">
        <w:r w:rsidRPr="004F422A" w:rsidR="00873023">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DDB56DF" w14:textId="77777777">
      <w:pPr>
        <w:pStyle w:val="TOC2"/>
        <w:tabs>
          <w:tab w:val="right" w:leader="dot" w:pos="8630"/>
        </w:tabs>
        <w:rPr>
          <w:rFonts w:cs="Times New Roman"/>
          <w:smallCaps w:val="0"/>
          <w:noProof/>
          <w:sz w:val="22"/>
          <w:szCs w:val="22"/>
        </w:rPr>
      </w:pPr>
      <w:hyperlink w:history="1" w:anchor="_Toc368912304">
        <w:r w:rsidRPr="004F422A" w:rsidR="00873023">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2A0A1CC" w14:textId="77777777">
      <w:pPr>
        <w:pStyle w:val="TOC3"/>
        <w:tabs>
          <w:tab w:val="right" w:leader="dot" w:pos="8630"/>
        </w:tabs>
        <w:rPr>
          <w:rFonts w:cs="Times New Roman"/>
          <w:i w:val="0"/>
          <w:iCs w:val="0"/>
          <w:noProof/>
          <w:sz w:val="22"/>
          <w:szCs w:val="22"/>
        </w:rPr>
      </w:pPr>
      <w:hyperlink w:history="1" w:anchor="_Toc368912305">
        <w:r w:rsidRPr="004F422A" w:rsidR="00873023">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276BE175" w14:textId="77777777">
      <w:pPr>
        <w:pStyle w:val="TOC3"/>
        <w:tabs>
          <w:tab w:val="right" w:leader="dot" w:pos="8630"/>
        </w:tabs>
        <w:rPr>
          <w:rFonts w:cs="Times New Roman"/>
          <w:i w:val="0"/>
          <w:iCs w:val="0"/>
          <w:noProof/>
          <w:sz w:val="22"/>
          <w:szCs w:val="22"/>
        </w:rPr>
      </w:pPr>
      <w:hyperlink w:history="1" w:anchor="_Toc368912306">
        <w:r w:rsidRPr="004F422A" w:rsidR="00873023">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0B510E1" w14:textId="77777777">
      <w:pPr>
        <w:pStyle w:val="TOC3"/>
        <w:tabs>
          <w:tab w:val="right" w:leader="dot" w:pos="8630"/>
        </w:tabs>
        <w:rPr>
          <w:rFonts w:cs="Times New Roman"/>
          <w:i w:val="0"/>
          <w:iCs w:val="0"/>
          <w:noProof/>
          <w:sz w:val="22"/>
          <w:szCs w:val="22"/>
        </w:rPr>
      </w:pPr>
      <w:hyperlink w:history="1" w:anchor="_Toc368912307">
        <w:r w:rsidRPr="004F422A" w:rsidR="00873023">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D557D99" w14:textId="77777777">
      <w:pPr>
        <w:pStyle w:val="TOC3"/>
        <w:tabs>
          <w:tab w:val="right" w:leader="dot" w:pos="8630"/>
        </w:tabs>
        <w:rPr>
          <w:rFonts w:cs="Times New Roman"/>
          <w:i w:val="0"/>
          <w:iCs w:val="0"/>
          <w:noProof/>
          <w:sz w:val="22"/>
          <w:szCs w:val="22"/>
        </w:rPr>
      </w:pPr>
      <w:hyperlink w:history="1" w:anchor="_Toc368912308">
        <w:r w:rsidRPr="004F422A" w:rsidR="00873023">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3C04C26" w14:textId="77777777">
      <w:pPr>
        <w:pStyle w:val="TOC3"/>
        <w:tabs>
          <w:tab w:val="right" w:leader="dot" w:pos="8630"/>
        </w:tabs>
        <w:rPr>
          <w:rFonts w:cs="Times New Roman"/>
          <w:i w:val="0"/>
          <w:iCs w:val="0"/>
          <w:noProof/>
          <w:sz w:val="22"/>
          <w:szCs w:val="22"/>
        </w:rPr>
      </w:pPr>
      <w:hyperlink w:history="1" w:anchor="_Toc368912309">
        <w:r w:rsidRPr="004F422A" w:rsidR="00873023">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3360122" w14:textId="77777777">
      <w:pPr>
        <w:pStyle w:val="TOC3"/>
        <w:tabs>
          <w:tab w:val="right" w:leader="dot" w:pos="8630"/>
        </w:tabs>
        <w:rPr>
          <w:rFonts w:cs="Times New Roman"/>
          <w:i w:val="0"/>
          <w:iCs w:val="0"/>
          <w:noProof/>
          <w:sz w:val="22"/>
          <w:szCs w:val="22"/>
        </w:rPr>
      </w:pPr>
      <w:hyperlink w:history="1" w:anchor="_Toc368912310">
        <w:r w:rsidRPr="004F422A" w:rsidR="00873023">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9D63916" w14:textId="77777777">
      <w:pPr>
        <w:pStyle w:val="TOC3"/>
        <w:tabs>
          <w:tab w:val="right" w:leader="dot" w:pos="8630"/>
        </w:tabs>
        <w:rPr>
          <w:rFonts w:cs="Times New Roman"/>
          <w:i w:val="0"/>
          <w:iCs w:val="0"/>
          <w:noProof/>
          <w:sz w:val="22"/>
          <w:szCs w:val="22"/>
        </w:rPr>
      </w:pPr>
      <w:hyperlink w:history="1" w:anchor="_Toc368912311">
        <w:r w:rsidRPr="004F422A" w:rsidR="00873023">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A58E2A0" w14:textId="77777777">
      <w:pPr>
        <w:pStyle w:val="TOC2"/>
        <w:tabs>
          <w:tab w:val="right" w:leader="dot" w:pos="8630"/>
        </w:tabs>
        <w:rPr>
          <w:rFonts w:cs="Times New Roman"/>
          <w:smallCaps w:val="0"/>
          <w:noProof/>
          <w:sz w:val="22"/>
          <w:szCs w:val="22"/>
        </w:rPr>
      </w:pPr>
      <w:hyperlink w:history="1" w:anchor="_Toc368912312">
        <w:r w:rsidRPr="004F422A" w:rsidR="00873023">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EFAF89A" w14:textId="77777777">
      <w:pPr>
        <w:pStyle w:val="TOC3"/>
        <w:tabs>
          <w:tab w:val="right" w:leader="dot" w:pos="8630"/>
        </w:tabs>
        <w:rPr>
          <w:rFonts w:cs="Times New Roman"/>
          <w:i w:val="0"/>
          <w:iCs w:val="0"/>
          <w:noProof/>
          <w:sz w:val="22"/>
          <w:szCs w:val="22"/>
        </w:rPr>
      </w:pPr>
      <w:hyperlink w:history="1" w:anchor="_Toc368912313">
        <w:r w:rsidRPr="004F422A" w:rsidR="00873023">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D201C09" w14:textId="77777777">
      <w:pPr>
        <w:pStyle w:val="TOC3"/>
        <w:tabs>
          <w:tab w:val="right" w:leader="dot" w:pos="8630"/>
        </w:tabs>
        <w:rPr>
          <w:rFonts w:cs="Times New Roman"/>
          <w:i w:val="0"/>
          <w:iCs w:val="0"/>
          <w:noProof/>
          <w:sz w:val="22"/>
          <w:szCs w:val="22"/>
        </w:rPr>
      </w:pPr>
      <w:hyperlink w:history="1" w:anchor="_Toc368912314">
        <w:r w:rsidRPr="004F422A" w:rsidR="00873023">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3E07B48" w14:textId="77777777">
      <w:pPr>
        <w:pStyle w:val="TOC3"/>
        <w:tabs>
          <w:tab w:val="right" w:leader="dot" w:pos="8630"/>
        </w:tabs>
        <w:rPr>
          <w:rFonts w:cs="Times New Roman"/>
          <w:i w:val="0"/>
          <w:iCs w:val="0"/>
          <w:noProof/>
          <w:sz w:val="22"/>
          <w:szCs w:val="22"/>
        </w:rPr>
      </w:pPr>
      <w:hyperlink w:history="1" w:anchor="_Toc368912315">
        <w:r w:rsidRPr="004F422A" w:rsidR="00873023">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5E6564A" w14:textId="77777777">
      <w:pPr>
        <w:pStyle w:val="TOC3"/>
        <w:tabs>
          <w:tab w:val="right" w:leader="dot" w:pos="8630"/>
        </w:tabs>
        <w:rPr>
          <w:rFonts w:cs="Times New Roman"/>
          <w:i w:val="0"/>
          <w:iCs w:val="0"/>
          <w:noProof/>
          <w:sz w:val="22"/>
          <w:szCs w:val="22"/>
        </w:rPr>
      </w:pPr>
      <w:hyperlink w:history="1" w:anchor="_Toc368912316">
        <w:r w:rsidRPr="004F422A" w:rsidR="00873023">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0894C9E" w14:textId="77777777">
      <w:pPr>
        <w:pStyle w:val="TOC1"/>
        <w:tabs>
          <w:tab w:val="right" w:leader="dot" w:pos="8630"/>
        </w:tabs>
        <w:rPr>
          <w:rFonts w:cs="Times New Roman"/>
          <w:b w:val="0"/>
          <w:bCs w:val="0"/>
          <w:caps w:val="0"/>
          <w:noProof/>
          <w:sz w:val="22"/>
          <w:szCs w:val="22"/>
        </w:rPr>
      </w:pPr>
      <w:hyperlink w:history="1" w:anchor="_Toc368912317">
        <w:r w:rsidRPr="004F422A" w:rsidR="00873023">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E4D2D47" w14:textId="77777777">
      <w:pPr>
        <w:pStyle w:val="TOC1"/>
        <w:tabs>
          <w:tab w:val="right" w:leader="dot" w:pos="8630"/>
        </w:tabs>
        <w:rPr>
          <w:rFonts w:cs="Times New Roman"/>
          <w:b w:val="0"/>
          <w:bCs w:val="0"/>
          <w:caps w:val="0"/>
          <w:noProof/>
          <w:sz w:val="22"/>
          <w:szCs w:val="22"/>
        </w:rPr>
      </w:pPr>
      <w:hyperlink w:history="1" w:anchor="_Toc368912318">
        <w:r w:rsidRPr="004F422A" w:rsidR="00873023">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653A0C" w:rsidP="00653A0C" w:rsidRDefault="005D2662" w14:paraId="31CEDB81" w14:textId="77777777">
      <w:pPr>
        <w:pStyle w:val="Heading1"/>
        <w:numPr>
          <w:ilvl w:val="0"/>
          <w:numId w:val="0"/>
        </w:numPr>
        <w:ind w:left="403"/>
      </w:pPr>
      <w:r>
        <w:fldChar w:fldCharType="end"/>
      </w:r>
      <w:bookmarkStart w:name="_Toc207768238" w:id="5"/>
    </w:p>
    <w:p w:rsidRPr="003602B9" w:rsidR="009B0A63" w:rsidP="00653A0C" w:rsidRDefault="00653A0C" w14:paraId="67C7AE1D" w14:textId="77777777">
      <w:pPr>
        <w:pStyle w:val="Heading1"/>
        <w:rPr/>
      </w:pPr>
      <w:r>
        <w:br w:type="page"/>
      </w:r>
      <w:bookmarkStart w:name="_Toc368912248" w:id="6"/>
      <w:r w:rsidRPr="54CB5DE9" w:rsidR="009B0A63">
        <w:rPr>
          <w:rFonts w:ascii="Times New Roman" w:hAnsi="Times New Roman" w:eastAsia="Times New Roman" w:cs="Times New Roman"/>
          <w:sz w:val="32"/>
          <w:szCs w:val="32"/>
        </w:rPr>
        <w:t>In</w:t>
      </w:r>
      <w:r w:rsidRPr="54CB5DE9" w:rsidR="009B0A63">
        <w:rPr>
          <w:rFonts w:ascii="Times New Roman" w:hAnsi="Times New Roman" w:eastAsia="Times New Roman" w:cs="Times New Roman"/>
          <w:sz w:val="32"/>
          <w:szCs w:val="32"/>
        </w:rPr>
        <w:t>troduction</w:t>
      </w:r>
      <w:bookmarkEnd w:id="5"/>
      <w:bookmarkEnd w:id="6"/>
    </w:p>
    <w:p w:rsidRPr="00F431FB" w:rsidR="00F431FB" w:rsidP="183AFDB9" w:rsidRDefault="00F431FB" w14:paraId="1870F42B" w14:textId="038C732B">
      <w:pPr>
        <w:pStyle w:val="Normal"/>
        <w:ind w:firstLine="0"/>
        <w:rPr>
          <w:rFonts w:ascii="Times New Roman" w:hAnsi="Times New Roman" w:eastAsia="Times New Roman" w:cs="Times New Roman"/>
          <w:noProof w:val="0"/>
          <w:color w:val="424242"/>
          <w:sz w:val="24"/>
          <w:szCs w:val="24"/>
          <w:lang w:val="en-US"/>
        </w:rPr>
      </w:pPr>
      <w:r w:rsidRPr="770D4459" w:rsidR="2FB7B012">
        <w:rPr>
          <w:sz w:val="24"/>
          <w:szCs w:val="24"/>
        </w:rPr>
        <w:t xml:space="preserve">This messaging </w:t>
      </w:r>
      <w:r w:rsidRPr="770D4459" w:rsidR="2FB7B012">
        <w:rPr>
          <w:rFonts w:ascii="Times New Roman" w:hAnsi="Times New Roman" w:eastAsia="Times New Roman" w:cs="Times New Roman"/>
          <w:noProof w:val="0"/>
          <w:color w:val="424242"/>
          <w:sz w:val="24"/>
          <w:szCs w:val="24"/>
          <w:lang w:val="en-US"/>
        </w:rPr>
        <w:t xml:space="preserve">application project is used to communicate between two or more </w:t>
      </w:r>
      <w:r w:rsidRPr="770D4459" w:rsidR="2FB7B012">
        <w:rPr>
          <w:rFonts w:ascii="Times New Roman" w:hAnsi="Times New Roman" w:eastAsia="Times New Roman" w:cs="Times New Roman"/>
          <w:noProof w:val="0"/>
          <w:color w:val="424242"/>
          <w:sz w:val="24"/>
          <w:szCs w:val="24"/>
          <w:lang w:val="en-US"/>
        </w:rPr>
        <w:t>users by the messaging application. In this application users can communicate and can share files and those will be stored on the server so that we can share those files through the server.</w:t>
      </w:r>
    </w:p>
    <w:p w:rsidRPr="00F431FB" w:rsidR="00F431FB" w:rsidP="00FC2D75" w:rsidRDefault="00F431FB" w14:paraId="18039C59" w14:textId="290E4556">
      <w:pPr>
        <w:pStyle w:val="BodyText"/>
        <w:ind w:left="567" w:hanging="141"/>
        <w:rPr>
          <w:sz w:val="24"/>
          <w:szCs w:val="24"/>
        </w:rPr>
      </w:pPr>
    </w:p>
    <w:p w:rsidR="009B0A63" w:rsidP="54CB5DE9" w:rsidRDefault="009B0A63" w14:paraId="3CCC59F2" w14:textId="56CCA638">
      <w:pPr>
        <w:pStyle w:val="Heading2"/>
        <w:numPr>
          <w:numId w:val="0"/>
        </w:numPr>
        <w:ind w:left="0"/>
        <w:rPr>
          <w:rFonts w:ascii="Times New Roman" w:hAnsi="Times New Roman" w:eastAsia="Times New Roman" w:cs="Times New Roman"/>
        </w:rPr>
      </w:pPr>
      <w:bookmarkStart w:name="_Toc207768239" w:id="7"/>
      <w:bookmarkStart w:name="_Toc368912249" w:id="8"/>
      <w:r w:rsidRPr="54CB5DE9" w:rsidR="31C95182">
        <w:rPr>
          <w:rFonts w:ascii="Times New Roman" w:hAnsi="Times New Roman" w:eastAsia="Times New Roman" w:cs="Times New Roman"/>
        </w:rPr>
        <w:t>1.1</w:t>
      </w:r>
      <w:r w:rsidRPr="54CB5DE9" w:rsidR="18365471">
        <w:rPr>
          <w:rFonts w:ascii="Times New Roman" w:hAnsi="Times New Roman" w:eastAsia="Times New Roman" w:cs="Times New Roman"/>
        </w:rPr>
        <w:t>.</w:t>
      </w:r>
      <w:r w:rsidRPr="54CB5DE9" w:rsidR="31C95182">
        <w:rPr>
          <w:rFonts w:ascii="Times New Roman" w:hAnsi="Times New Roman" w:eastAsia="Times New Roman" w:cs="Times New Roman"/>
        </w:rPr>
        <w:t xml:space="preserve"> </w:t>
      </w:r>
      <w:r w:rsidRPr="54CB5DE9" w:rsidR="009B0A63">
        <w:rPr>
          <w:rFonts w:ascii="Times New Roman" w:hAnsi="Times New Roman" w:eastAsia="Times New Roman" w:cs="Times New Roman"/>
        </w:rPr>
        <w:t>Intended Audience</w:t>
      </w:r>
      <w:bookmarkEnd w:id="7"/>
      <w:bookmarkEnd w:id="8"/>
    </w:p>
    <w:p w:rsidR="4ACA05D9" w:rsidP="44D0CE29" w:rsidRDefault="4ACA05D9" w14:paraId="215F8C4E" w14:textId="3763D3B8">
      <w:pPr>
        <w:pStyle w:val="Normal"/>
        <w:rPr>
          <w:sz w:val="24"/>
          <w:szCs w:val="24"/>
        </w:rPr>
      </w:pPr>
      <w:r w:rsidRPr="54CB5DE9" w:rsidR="1648921D">
        <w:rPr>
          <w:sz w:val="24"/>
          <w:szCs w:val="24"/>
        </w:rPr>
        <w:t xml:space="preserve"> </w:t>
      </w:r>
      <w:r w:rsidRPr="54CB5DE9" w:rsidR="4ACA05D9">
        <w:rPr>
          <w:sz w:val="24"/>
          <w:szCs w:val="24"/>
        </w:rPr>
        <w:t xml:space="preserve">This Application is intended to be read by </w:t>
      </w:r>
      <w:bookmarkStart w:name="_Int_beRV7GMT" w:id="1142431472"/>
      <w:r w:rsidRPr="54CB5DE9" w:rsidR="4ACA05D9">
        <w:rPr>
          <w:sz w:val="24"/>
          <w:szCs w:val="24"/>
        </w:rPr>
        <w:t>the client</w:t>
      </w:r>
      <w:bookmarkEnd w:id="1142431472"/>
      <w:r w:rsidRPr="54CB5DE9" w:rsidR="4ACA05D9">
        <w:rPr>
          <w:sz w:val="24"/>
          <w:szCs w:val="24"/>
        </w:rPr>
        <w:t>.</w:t>
      </w:r>
    </w:p>
    <w:p w:rsidRPr="00B25D84" w:rsidR="00B25D84" w:rsidP="00B25D84" w:rsidRDefault="00B25D84" w14:paraId="06A36605" w14:textId="32047D17">
      <w:pPr>
        <w:pStyle w:val="InfoBlue"/>
        <w:jc w:val="both"/>
        <w:rPr>
          <w:rFonts w:ascii="Arial" w:hAnsi="Arial" w:cs="Arial"/>
        </w:rPr>
      </w:pPr>
    </w:p>
    <w:p w:rsidRPr="003602B9" w:rsidR="009B0A63" w:rsidP="009B0A63" w:rsidRDefault="009B0A63" w14:paraId="458D7DC5" w14:textId="77777777">
      <w:pPr>
        <w:ind w:left="576"/>
        <w:jc w:val="both"/>
        <w:rPr>
          <w:rFonts w:ascii="Arial" w:hAnsi="Arial" w:cs="Arial"/>
          <w:bCs/>
        </w:rPr>
      </w:pPr>
    </w:p>
    <w:tbl>
      <w:tblPr>
        <w:tblStyle w:val="TableGrid"/>
        <w:tblW w:w="0" w:type="auto"/>
        <w:tblInd w:w="576" w:type="dxa"/>
        <w:tblLook w:val="04A0" w:firstRow="1" w:lastRow="0" w:firstColumn="1" w:lastColumn="0" w:noHBand="0" w:noVBand="1"/>
      </w:tblPr>
      <w:tblGrid>
        <w:gridCol w:w="4107"/>
        <w:gridCol w:w="4046"/>
      </w:tblGrid>
      <w:tr w:rsidR="002D6911" w:rsidTr="1DEBFDCF" w14:paraId="6784FAEE" w14:textId="77777777">
        <w:tc>
          <w:tcPr>
            <w:tcW w:w="4364" w:type="dxa"/>
            <w:tcMar/>
          </w:tcPr>
          <w:p w:rsidR="002D6911" w:rsidP="009B0A63" w:rsidRDefault="002D6911" w14:paraId="276E2378" w14:textId="3A511406">
            <w:pPr>
              <w:jc w:val="both"/>
              <w:rPr>
                <w:sz w:val="24"/>
                <w:szCs w:val="24"/>
              </w:rPr>
            </w:pPr>
            <w:bookmarkStart w:name="_Int_o0BHFNle" w:id="295024582"/>
            <w:r w:rsidRPr="1DEBFDCF" w:rsidR="2F337DF0">
              <w:rPr>
                <w:sz w:val="24"/>
                <w:szCs w:val="24"/>
              </w:rPr>
              <w:t>Val grind</w:t>
            </w:r>
            <w:bookmarkEnd w:id="295024582"/>
          </w:p>
        </w:tc>
        <w:tc>
          <w:tcPr>
            <w:tcW w:w="4365" w:type="dxa"/>
            <w:tcMar/>
          </w:tcPr>
          <w:p w:rsidR="002D6911" w:rsidP="009B0A63" w:rsidRDefault="002D6911" w14:paraId="4753738E" w14:textId="77777777">
            <w:pPr>
              <w:jc w:val="both"/>
              <w:rPr>
                <w:sz w:val="24"/>
                <w:szCs w:val="24"/>
              </w:rPr>
            </w:pPr>
          </w:p>
        </w:tc>
      </w:tr>
      <w:tr w:rsidR="002D6911" w:rsidTr="1DEBFDCF" w14:paraId="0DD34FD1" w14:textId="77777777">
        <w:tc>
          <w:tcPr>
            <w:tcW w:w="4364" w:type="dxa"/>
            <w:tcMar/>
          </w:tcPr>
          <w:p w:rsidR="002D6911" w:rsidP="009B0A63" w:rsidRDefault="002D6911" w14:paraId="739B6F53" w14:textId="014AC37F">
            <w:pPr>
              <w:jc w:val="both"/>
              <w:rPr>
                <w:sz w:val="24"/>
                <w:szCs w:val="24"/>
              </w:rPr>
            </w:pPr>
            <w:r>
              <w:rPr>
                <w:sz w:val="24"/>
                <w:szCs w:val="24"/>
              </w:rPr>
              <w:t>CPP</w:t>
            </w:r>
          </w:p>
        </w:tc>
        <w:tc>
          <w:tcPr>
            <w:tcW w:w="4365" w:type="dxa"/>
            <w:tcMar/>
          </w:tcPr>
          <w:p w:rsidR="002D6911" w:rsidP="009B0A63" w:rsidRDefault="002D6911" w14:paraId="2D0AAE73" w14:textId="77777777">
            <w:pPr>
              <w:jc w:val="both"/>
              <w:rPr>
                <w:sz w:val="24"/>
                <w:szCs w:val="24"/>
              </w:rPr>
            </w:pPr>
          </w:p>
        </w:tc>
      </w:tr>
    </w:tbl>
    <w:p w:rsidRPr="00F431FB" w:rsidR="009B0A63" w:rsidP="009B0A63" w:rsidRDefault="009B0A63" w14:paraId="1A140E0C" w14:textId="53AC3C86">
      <w:pPr>
        <w:ind w:left="576"/>
        <w:jc w:val="both"/>
        <w:rPr>
          <w:sz w:val="24"/>
          <w:szCs w:val="24"/>
        </w:rPr>
      </w:pPr>
    </w:p>
    <w:p w:rsidR="009B0A63" w:rsidP="54CB5DE9" w:rsidRDefault="009B0A63" w14:paraId="0E6B95FD" w14:textId="35F62DE6">
      <w:pPr>
        <w:pStyle w:val="Heading2"/>
        <w:numPr>
          <w:numId w:val="0"/>
        </w:numPr>
        <w:ind w:left="0"/>
        <w:rPr>
          <w:rFonts w:ascii="Times New Roman" w:hAnsi="Times New Roman" w:eastAsia="Times New Roman" w:cs="Times New Roman"/>
        </w:rPr>
      </w:pPr>
      <w:bookmarkStart w:name="_Toc207768240" w:id="9"/>
      <w:bookmarkStart w:name="_Toc368912250" w:id="10"/>
      <w:r w:rsidRPr="54CB5DE9" w:rsidR="0C414266">
        <w:rPr>
          <w:rFonts w:ascii="Times New Roman" w:hAnsi="Times New Roman" w:eastAsia="Times New Roman" w:cs="Times New Roman"/>
        </w:rPr>
        <w:t>1.</w:t>
      </w:r>
      <w:r w:rsidRPr="54CB5DE9" w:rsidR="7695CC3D">
        <w:rPr>
          <w:rFonts w:ascii="Times New Roman" w:hAnsi="Times New Roman" w:eastAsia="Times New Roman" w:cs="Times New Roman"/>
        </w:rPr>
        <w:t>2.</w:t>
      </w:r>
      <w:r w:rsidRPr="54CB5DE9" w:rsidR="0C414266">
        <w:rPr>
          <w:rFonts w:ascii="Times New Roman" w:hAnsi="Times New Roman" w:eastAsia="Times New Roman" w:cs="Times New Roman"/>
        </w:rPr>
        <w:t xml:space="preserve"> </w:t>
      </w:r>
      <w:r w:rsidRPr="54CB5DE9" w:rsidR="009B0A63">
        <w:rPr>
          <w:rFonts w:ascii="Times New Roman" w:hAnsi="Times New Roman" w:eastAsia="Times New Roman" w:cs="Times New Roman"/>
        </w:rPr>
        <w:t>Acronyms/Abbreviations</w:t>
      </w:r>
      <w:bookmarkEnd w:id="9"/>
      <w:bookmarkEnd w:id="10"/>
    </w:p>
    <w:p w:rsidRPr="003602B9" w:rsidR="009B0A63" w:rsidP="009B0A63" w:rsidRDefault="009B0A63" w14:paraId="6B2303AD" w14:textId="77777777">
      <w:pPr>
        <w:rPr>
          <w:rFonts w:ascii="Arial" w:hAnsi="Arial" w:cs="Arial"/>
        </w:rPr>
      </w:pPr>
    </w:p>
    <w:tbl>
      <w:tblPr>
        <w:tblW w:w="8133" w:type="dxa"/>
        <w:tblInd w:w="643" w:type="dxa"/>
        <w:tblLayout w:type="fixed"/>
        <w:tblLook w:val="0000" w:firstRow="0" w:lastRow="0" w:firstColumn="0" w:lastColumn="0" w:noHBand="0" w:noVBand="0"/>
      </w:tblPr>
      <w:tblGrid>
        <w:gridCol w:w="1523"/>
        <w:gridCol w:w="6610"/>
      </w:tblGrid>
      <w:tr w:rsidRPr="003602B9" w:rsidR="009B0A63" w:rsidTr="00645017" w14:paraId="774519AC" w14:textId="77777777">
        <w:trPr>
          <w:trHeight w:val="199"/>
        </w:trPr>
        <w:tc>
          <w:tcPr>
            <w:tcW w:w="1523" w:type="dxa"/>
            <w:tcBorders>
              <w:top w:val="single" w:color="000000" w:sz="4" w:space="0"/>
              <w:left w:val="single" w:color="000000" w:sz="4" w:space="0"/>
              <w:bottom w:val="single" w:color="000000" w:sz="4" w:space="0"/>
            </w:tcBorders>
          </w:tcPr>
          <w:p w:rsidRPr="003602B9" w:rsidR="009B0A63" w:rsidP="00140A70" w:rsidRDefault="00A15C2B" w14:paraId="3950F930" w14:textId="6DC77C03">
            <w:pPr>
              <w:snapToGrid w:val="0"/>
              <w:spacing w:line="240" w:lineRule="exact"/>
              <w:ind w:right="-21"/>
              <w:rPr>
                <w:rFonts w:ascii="Arial" w:hAnsi="Arial" w:cs="Arial"/>
              </w:rPr>
            </w:pPr>
            <w:r>
              <w:rPr>
                <w:rFonts w:ascii="Arial" w:hAnsi="Arial" w:cs="Arial"/>
              </w:rPr>
              <w:t>UT</w:t>
            </w:r>
          </w:p>
        </w:tc>
        <w:tc>
          <w:tcPr>
            <w:tcW w:w="6610" w:type="dxa"/>
            <w:tcBorders>
              <w:top w:val="single" w:color="000000" w:sz="4" w:space="0"/>
              <w:left w:val="single" w:color="000000" w:sz="4" w:space="0"/>
              <w:bottom w:val="single" w:color="000000" w:sz="4" w:space="0"/>
              <w:right w:val="single" w:color="000000" w:sz="4" w:space="0"/>
            </w:tcBorders>
          </w:tcPr>
          <w:p w:rsidRPr="003602B9" w:rsidR="009B0A63" w:rsidP="00140A70" w:rsidRDefault="00A15C2B" w14:paraId="72746B4B" w14:textId="7E3C0797">
            <w:pPr>
              <w:snapToGrid w:val="0"/>
              <w:spacing w:line="240" w:lineRule="exact"/>
              <w:ind w:right="691"/>
              <w:rPr>
                <w:rFonts w:ascii="Arial" w:hAnsi="Arial" w:cs="Arial"/>
              </w:rPr>
            </w:pPr>
            <w:r>
              <w:rPr>
                <w:rFonts w:ascii="Arial" w:hAnsi="Arial" w:cs="Arial"/>
              </w:rPr>
              <w:t>Unit Test</w:t>
            </w:r>
          </w:p>
        </w:tc>
      </w:tr>
      <w:tr w:rsidRPr="003602B9" w:rsidR="009B0A63" w:rsidTr="00645017" w14:paraId="6211BDFE" w14:textId="77777777">
        <w:trPr>
          <w:trHeight w:val="199"/>
        </w:trPr>
        <w:tc>
          <w:tcPr>
            <w:tcW w:w="1523" w:type="dxa"/>
            <w:tcBorders>
              <w:left w:val="single" w:color="000000" w:sz="4" w:space="0"/>
              <w:bottom w:val="single" w:color="000000" w:sz="4" w:space="0"/>
            </w:tcBorders>
          </w:tcPr>
          <w:p w:rsidRPr="003602B9" w:rsidR="009B0A63" w:rsidP="00140A70" w:rsidRDefault="00A15C2B" w14:paraId="30F6DE63" w14:textId="65AFE63D">
            <w:pPr>
              <w:snapToGrid w:val="0"/>
              <w:spacing w:line="240" w:lineRule="exact"/>
              <w:ind w:right="-21"/>
              <w:rPr>
                <w:rFonts w:ascii="Arial" w:hAnsi="Arial" w:cs="Arial"/>
              </w:rPr>
            </w:pPr>
            <w:r>
              <w:rPr>
                <w:rFonts w:ascii="Arial" w:hAnsi="Arial" w:cs="Arial"/>
              </w:rPr>
              <w:t>IT</w:t>
            </w:r>
          </w:p>
        </w:tc>
        <w:tc>
          <w:tcPr>
            <w:tcW w:w="6610" w:type="dxa"/>
            <w:tcBorders>
              <w:left w:val="single" w:color="000000" w:sz="4" w:space="0"/>
              <w:bottom w:val="single" w:color="000000" w:sz="4" w:space="0"/>
              <w:right w:val="single" w:color="000000" w:sz="4" w:space="0"/>
            </w:tcBorders>
          </w:tcPr>
          <w:p w:rsidRPr="003602B9" w:rsidR="009B0A63" w:rsidP="00140A70" w:rsidRDefault="00A15C2B" w14:paraId="09BE3C08" w14:textId="69DB97A9">
            <w:pPr>
              <w:snapToGrid w:val="0"/>
              <w:spacing w:line="240" w:lineRule="exact"/>
              <w:ind w:right="691"/>
              <w:rPr>
                <w:rFonts w:ascii="Arial" w:hAnsi="Arial" w:cs="Arial"/>
              </w:rPr>
            </w:pPr>
            <w:r>
              <w:rPr>
                <w:rFonts w:ascii="Arial" w:hAnsi="Arial" w:cs="Arial"/>
              </w:rPr>
              <w:t>Integrated Test</w:t>
            </w:r>
          </w:p>
        </w:tc>
      </w:tr>
      <w:tr w:rsidRPr="003602B9" w:rsidR="009B0A63" w:rsidTr="00645017" w14:paraId="31DCD6F2" w14:textId="77777777">
        <w:trPr>
          <w:trHeight w:val="199"/>
        </w:trPr>
        <w:tc>
          <w:tcPr>
            <w:tcW w:w="1523" w:type="dxa"/>
            <w:tcBorders>
              <w:left w:val="single" w:color="000000" w:sz="4" w:space="0"/>
              <w:bottom w:val="single" w:color="000000" w:sz="4" w:space="0"/>
            </w:tcBorders>
          </w:tcPr>
          <w:p w:rsidRPr="003602B9" w:rsidR="009B0A63" w:rsidP="00140A70" w:rsidRDefault="009B0A63" w14:paraId="5DB2B73A" w14:textId="77777777">
            <w:pPr>
              <w:snapToGrid w:val="0"/>
              <w:spacing w:line="240" w:lineRule="exact"/>
              <w:ind w:right="-21"/>
              <w:rPr>
                <w:rFonts w:ascii="Arial" w:hAnsi="Arial" w:cs="Arial"/>
              </w:rPr>
            </w:pPr>
          </w:p>
        </w:tc>
        <w:tc>
          <w:tcPr>
            <w:tcW w:w="6610" w:type="dxa"/>
            <w:tcBorders>
              <w:left w:val="single" w:color="000000" w:sz="4" w:space="0"/>
              <w:bottom w:val="single" w:color="000000" w:sz="4" w:space="0"/>
              <w:right w:val="single" w:color="000000" w:sz="4" w:space="0"/>
            </w:tcBorders>
          </w:tcPr>
          <w:p w:rsidRPr="003602B9" w:rsidR="009B0A63" w:rsidP="00140A70" w:rsidRDefault="009B0A63" w14:paraId="2C2C12E0" w14:textId="77777777">
            <w:pPr>
              <w:snapToGrid w:val="0"/>
              <w:spacing w:line="240" w:lineRule="exact"/>
              <w:ind w:right="691"/>
              <w:rPr>
                <w:rFonts w:ascii="Arial" w:hAnsi="Arial" w:cs="Arial"/>
              </w:rPr>
            </w:pPr>
          </w:p>
        </w:tc>
      </w:tr>
      <w:tr w:rsidRPr="003602B9" w:rsidR="009B0A63" w:rsidTr="00645017" w14:paraId="6AF76BC2" w14:textId="77777777">
        <w:trPr>
          <w:trHeight w:val="189"/>
        </w:trPr>
        <w:tc>
          <w:tcPr>
            <w:tcW w:w="1523" w:type="dxa"/>
            <w:tcBorders>
              <w:left w:val="single" w:color="000000" w:sz="4" w:space="0"/>
              <w:bottom w:val="single" w:color="000000" w:sz="4" w:space="0"/>
            </w:tcBorders>
          </w:tcPr>
          <w:p w:rsidRPr="003602B9" w:rsidR="009B0A63" w:rsidP="00140A70" w:rsidRDefault="009B0A63" w14:paraId="002EC4E7" w14:textId="77777777">
            <w:pPr>
              <w:snapToGrid w:val="0"/>
              <w:spacing w:line="240" w:lineRule="exact"/>
              <w:ind w:right="-21"/>
              <w:rPr>
                <w:rFonts w:ascii="Arial" w:hAnsi="Arial" w:cs="Arial"/>
              </w:rPr>
            </w:pPr>
          </w:p>
        </w:tc>
        <w:tc>
          <w:tcPr>
            <w:tcW w:w="6610" w:type="dxa"/>
            <w:tcBorders>
              <w:left w:val="single" w:color="000000" w:sz="4" w:space="0"/>
              <w:bottom w:val="single" w:color="000000" w:sz="4" w:space="0"/>
              <w:right w:val="single" w:color="000000" w:sz="4" w:space="0"/>
            </w:tcBorders>
          </w:tcPr>
          <w:p w:rsidRPr="003602B9" w:rsidR="009B0A63" w:rsidP="00140A70" w:rsidRDefault="009B0A63" w14:paraId="1D44943B" w14:textId="77777777">
            <w:pPr>
              <w:snapToGrid w:val="0"/>
              <w:spacing w:line="240" w:lineRule="exact"/>
              <w:ind w:right="691"/>
              <w:rPr>
                <w:rFonts w:ascii="Arial" w:hAnsi="Arial" w:cs="Arial"/>
              </w:rPr>
            </w:pPr>
          </w:p>
        </w:tc>
      </w:tr>
    </w:tbl>
    <w:p w:rsidRPr="003602B9" w:rsidR="009B0A63" w:rsidP="009B0A63" w:rsidRDefault="009B0A63" w14:paraId="30EDCEEA" w14:textId="77777777">
      <w:pPr>
        <w:rPr>
          <w:rFonts w:ascii="Arial" w:hAnsi="Arial" w:cs="Arial"/>
        </w:rPr>
      </w:pPr>
    </w:p>
    <w:p w:rsidR="002E66F4" w:rsidP="54CB5DE9" w:rsidRDefault="002E66F4" w14:paraId="4349B718" w14:textId="49EA33B0">
      <w:pPr>
        <w:pStyle w:val="Heading2"/>
        <w:numPr>
          <w:numId w:val="0"/>
        </w:numPr>
        <w:ind w:left="0"/>
      </w:pPr>
      <w:bookmarkStart w:name="_Toc207768241" w:id="11"/>
      <w:bookmarkStart w:name="_Toc368912251" w:id="12"/>
      <w:r w:rsidRPr="54CB5DE9" w:rsidR="68F456F5">
        <w:rPr>
          <w:rFonts w:ascii="Times New Roman" w:hAnsi="Times New Roman" w:eastAsia="Times New Roman" w:cs="Times New Roman"/>
        </w:rPr>
        <w:t xml:space="preserve">1.3. </w:t>
      </w:r>
      <w:r w:rsidRPr="54CB5DE9" w:rsidR="009B0A63">
        <w:rPr>
          <w:rFonts w:ascii="Times New Roman" w:hAnsi="Times New Roman" w:eastAsia="Times New Roman" w:cs="Times New Roman"/>
        </w:rPr>
        <w:t>Project Purpose</w:t>
      </w:r>
      <w:bookmarkEnd w:id="11"/>
      <w:bookmarkEnd w:id="12"/>
    </w:p>
    <w:p w:rsidRPr="00F431FB" w:rsidR="00F431FB" w:rsidP="1DEBFDCF" w:rsidRDefault="00F431FB" w14:paraId="1219D9B7" w14:textId="0DC72922">
      <w:pPr>
        <w:pStyle w:val="Normal"/>
        <w:ind/>
        <w:rPr>
          <w:rFonts w:ascii="Times New Roman" w:hAnsi="Times New Roman" w:eastAsia="Times New Roman" w:cs="Times New Roman"/>
          <w:noProof w:val="0"/>
          <w:sz w:val="24"/>
          <w:szCs w:val="24"/>
          <w:lang w:val="en-US"/>
        </w:rPr>
      </w:pPr>
      <w:r w:rsidRPr="54CB5DE9" w:rsidR="76F52F22">
        <w:rPr>
          <w:rFonts w:ascii="Times New Roman" w:hAnsi="Times New Roman" w:eastAsia="Times New Roman" w:cs="Times New Roman"/>
          <w:noProof w:val="0"/>
          <w:sz w:val="24"/>
          <w:szCs w:val="24"/>
          <w:lang w:val="en-US"/>
        </w:rPr>
        <w:t>The purpose of Custom Messaging Application is, it makes easy to communicate with people anywhere in the world by sending and receiving messages in real time. With this chat Application, users can receive the same engaging and lively interactions through custom messaging features, just as they would in person.</w:t>
      </w:r>
    </w:p>
    <w:p w:rsidRPr="00F431FB" w:rsidR="00F431FB" w:rsidP="00EA6019" w:rsidRDefault="00F431FB" w14:paraId="6D20B757" w14:textId="4B0B9D1F">
      <w:pPr>
        <w:pStyle w:val="BodyText"/>
        <w:ind w:left="720"/>
        <w:rPr>
          <w:sz w:val="24"/>
          <w:szCs w:val="24"/>
        </w:rPr>
      </w:pPr>
    </w:p>
    <w:p w:rsidRPr="000E57CD" w:rsidR="000E57CD" w:rsidP="6B14B670" w:rsidRDefault="00F8096F" w14:paraId="59D98A70" w14:textId="68B19FAA">
      <w:pPr>
        <w:pStyle w:val="Heading2"/>
        <w:numPr>
          <w:numId w:val="0"/>
        </w:numPr>
        <w:ind w:left="72"/>
      </w:pPr>
      <w:bookmarkStart w:name="_Toc207768242" w:id="13"/>
      <w:bookmarkStart w:name="_Toc368912252" w:id="14"/>
      <w:r w:rsidRPr="54CB5DE9" w:rsidR="1FFCFFDB">
        <w:rPr>
          <w:rFonts w:ascii="Times New Roman" w:hAnsi="Times New Roman" w:eastAsia="Times New Roman" w:cs="Times New Roman"/>
        </w:rPr>
        <w:t xml:space="preserve">1.4. </w:t>
      </w:r>
      <w:r w:rsidRPr="54CB5DE9" w:rsidR="009B0A63">
        <w:rPr>
          <w:rFonts w:ascii="Times New Roman" w:hAnsi="Times New Roman" w:eastAsia="Times New Roman" w:cs="Times New Roman"/>
        </w:rPr>
        <w:t>Key Project Objectives</w:t>
      </w:r>
      <w:bookmarkEnd w:id="13"/>
      <w:bookmarkEnd w:id="14"/>
    </w:p>
    <w:p w:rsidR="1DEBFDCF" w:rsidP="44D0CE29" w:rsidRDefault="1DEBFDCF" w14:paraId="01F62B51" w14:textId="5D3EAB90">
      <w:pPr>
        <w:pStyle w:val="Normal"/>
        <w:rPr>
          <w:sz w:val="24"/>
          <w:szCs w:val="24"/>
        </w:rPr>
      </w:pPr>
      <w:r w:rsidRPr="770D4459" w:rsidR="4A1C45F4">
        <w:rPr>
          <w:sz w:val="24"/>
          <w:szCs w:val="24"/>
        </w:rPr>
        <w:t xml:space="preserve"> </w:t>
      </w:r>
      <w:r w:rsidRPr="770D4459" w:rsidR="695A95FE">
        <w:rPr>
          <w:sz w:val="24"/>
          <w:szCs w:val="24"/>
        </w:rPr>
        <w:t>Users can create their own id and Login to the Application.</w:t>
      </w:r>
    </w:p>
    <w:p w:rsidR="695A95FE" w:rsidP="44D0CE29" w:rsidRDefault="695A95FE" w14:paraId="11916C56" w14:textId="7B506FE7">
      <w:pPr>
        <w:pStyle w:val="Normal"/>
        <w:rPr>
          <w:sz w:val="24"/>
          <w:szCs w:val="24"/>
        </w:rPr>
      </w:pPr>
      <w:r w:rsidRPr="770D4459" w:rsidR="641DE777">
        <w:rPr>
          <w:sz w:val="24"/>
          <w:szCs w:val="24"/>
        </w:rPr>
        <w:t xml:space="preserve"> </w:t>
      </w:r>
      <w:r w:rsidRPr="770D4459" w:rsidR="695A95FE">
        <w:rPr>
          <w:sz w:val="24"/>
          <w:szCs w:val="24"/>
        </w:rPr>
        <w:t xml:space="preserve">Server will Provide the Active user list to the </w:t>
      </w:r>
      <w:bookmarkStart w:name="_Int_Z5I3sJHn" w:id="1987655511"/>
      <w:r w:rsidRPr="770D4459" w:rsidR="695A95FE">
        <w:rPr>
          <w:sz w:val="24"/>
          <w:szCs w:val="24"/>
        </w:rPr>
        <w:t>client.</w:t>
      </w:r>
      <w:bookmarkEnd w:id="1987655511"/>
    </w:p>
    <w:p w:rsidR="695A95FE" w:rsidP="44D0CE29" w:rsidRDefault="695A95FE" w14:paraId="3F0BD4EA" w14:textId="597DC92A">
      <w:pPr>
        <w:pStyle w:val="Normal"/>
        <w:rPr>
          <w:sz w:val="24"/>
          <w:szCs w:val="24"/>
        </w:rPr>
      </w:pPr>
      <w:r w:rsidRPr="770D4459" w:rsidR="4FFEAA36">
        <w:rPr>
          <w:sz w:val="24"/>
          <w:szCs w:val="24"/>
        </w:rPr>
        <w:t xml:space="preserve"> </w:t>
      </w:r>
      <w:r w:rsidRPr="770D4459" w:rsidR="695A95FE">
        <w:rPr>
          <w:sz w:val="24"/>
          <w:szCs w:val="24"/>
        </w:rPr>
        <w:t xml:space="preserve">Client Choose whom they want to chat </w:t>
      </w:r>
      <w:bookmarkStart w:name="_Int_BttHJalH" w:id="958127860"/>
      <w:r w:rsidRPr="770D4459" w:rsidR="695A95FE">
        <w:rPr>
          <w:sz w:val="24"/>
          <w:szCs w:val="24"/>
        </w:rPr>
        <w:t>from the</w:t>
      </w:r>
      <w:bookmarkEnd w:id="958127860"/>
      <w:r w:rsidRPr="770D4459" w:rsidR="695A95FE">
        <w:rPr>
          <w:sz w:val="24"/>
          <w:szCs w:val="24"/>
        </w:rPr>
        <w:t xml:space="preserve"> Active user list.</w:t>
      </w:r>
    </w:p>
    <w:p w:rsidR="2C6AB284" w:rsidP="44D0CE29" w:rsidRDefault="2C6AB284" w14:paraId="6AC433C1" w14:textId="34E47535">
      <w:pPr>
        <w:pStyle w:val="Normal"/>
      </w:pPr>
      <w:r w:rsidRPr="770D4459" w:rsidR="0EB7A232">
        <w:rPr>
          <w:sz w:val="24"/>
          <w:szCs w:val="24"/>
        </w:rPr>
        <w:t xml:space="preserve"> </w:t>
      </w:r>
      <w:r w:rsidRPr="770D4459" w:rsidR="2C6AB284">
        <w:rPr>
          <w:sz w:val="24"/>
          <w:szCs w:val="24"/>
        </w:rPr>
        <w:t>They can Exchange messages and share files with another users.</w:t>
      </w:r>
    </w:p>
    <w:p w:rsidR="009B0A63" w:rsidP="770D4459" w:rsidRDefault="009B0A63" w14:paraId="26AC0DDF" w14:textId="48872F73">
      <w:pPr>
        <w:pStyle w:val="Heading2"/>
        <w:numPr>
          <w:numId w:val="0"/>
        </w:numPr>
        <w:ind w:left="0"/>
      </w:pPr>
      <w:bookmarkStart w:name="_Toc207768243" w:id="16"/>
      <w:bookmarkStart w:name="_Toc368912253" w:id="17"/>
      <w:r w:rsidRPr="770D4459" w:rsidR="622A091E">
        <w:rPr>
          <w:rFonts w:ascii="Times New Roman" w:hAnsi="Times New Roman" w:eastAsia="Times New Roman" w:cs="Times New Roman"/>
        </w:rPr>
        <w:t xml:space="preserve">1.5. </w:t>
      </w:r>
      <w:r w:rsidRPr="770D4459" w:rsidR="009B0A63">
        <w:rPr>
          <w:rFonts w:ascii="Times New Roman" w:hAnsi="Times New Roman" w:eastAsia="Times New Roman" w:cs="Times New Roman"/>
        </w:rPr>
        <w:t>P</w:t>
      </w:r>
      <w:r w:rsidRPr="770D4459" w:rsidR="009B0A63">
        <w:rPr>
          <w:rFonts w:ascii="Times New Roman" w:hAnsi="Times New Roman" w:eastAsia="Times New Roman" w:cs="Times New Roman"/>
        </w:rPr>
        <w:t>roject Scope and Limitation</w:t>
      </w:r>
      <w:bookmarkEnd w:id="16"/>
      <w:bookmarkEnd w:id="17"/>
    </w:p>
    <w:p w:rsidRPr="00632C3B" w:rsidR="00632C3B" w:rsidP="44D0CE29" w:rsidRDefault="00632C3B" w14:paraId="319CFD7A" w14:textId="50CC1AEB">
      <w:pPr>
        <w:rPr>
          <w:rFonts w:ascii="Times New Roman" w:hAnsi="Times New Roman" w:eastAsia="Times New Roman" w:cs="Times New Roman"/>
          <w:noProof w:val="0"/>
          <w:sz w:val="24"/>
          <w:szCs w:val="24"/>
          <w:lang w:val="en-US"/>
        </w:rPr>
      </w:pPr>
      <w:r w:rsidRPr="54CB5DE9" w:rsidR="0C3EBAAC">
        <w:rPr>
          <w:rFonts w:ascii="Times New Roman" w:hAnsi="Times New Roman" w:eastAsia="Times New Roman" w:cs="Times New Roman"/>
          <w:noProof w:val="0"/>
          <w:sz w:val="24"/>
          <w:szCs w:val="24"/>
          <w:lang w:val="en-US"/>
        </w:rPr>
        <w:t xml:space="preserve">Custom Messaging Application simply </w:t>
      </w:r>
      <w:bookmarkStart w:name="_Int_QJnNkFxj" w:id="315283068"/>
      <w:r w:rsidRPr="54CB5DE9" w:rsidR="7755F5C8">
        <w:rPr>
          <w:rFonts w:ascii="Times New Roman" w:hAnsi="Times New Roman" w:eastAsia="Times New Roman" w:cs="Times New Roman"/>
          <w:noProof w:val="0"/>
          <w:sz w:val="24"/>
          <w:szCs w:val="24"/>
          <w:lang w:val="en-US"/>
        </w:rPr>
        <w:t>provides</w:t>
      </w:r>
      <w:bookmarkEnd w:id="315283068"/>
      <w:r w:rsidRPr="54CB5DE9" w:rsidR="0C3EBAAC">
        <w:rPr>
          <w:rFonts w:ascii="Times New Roman" w:hAnsi="Times New Roman" w:eastAsia="Times New Roman" w:cs="Times New Roman"/>
          <w:noProof w:val="0"/>
          <w:sz w:val="24"/>
          <w:szCs w:val="24"/>
          <w:lang w:val="en-US"/>
        </w:rPr>
        <w:t xml:space="preserve"> the service for </w:t>
      </w:r>
      <w:bookmarkStart w:name="_Int_H7RrBWjj" w:id="1748965845"/>
      <w:r w:rsidRPr="54CB5DE9" w:rsidR="0C486B55">
        <w:rPr>
          <w:rFonts w:ascii="Times New Roman" w:hAnsi="Times New Roman" w:eastAsia="Times New Roman" w:cs="Times New Roman"/>
          <w:noProof w:val="0"/>
          <w:sz w:val="24"/>
          <w:szCs w:val="24"/>
          <w:lang w:val="en-US"/>
        </w:rPr>
        <w:t>users</w:t>
      </w:r>
      <w:bookmarkEnd w:id="1748965845"/>
      <w:r w:rsidRPr="54CB5DE9" w:rsidR="0C3EBAAC">
        <w:rPr>
          <w:rFonts w:ascii="Times New Roman" w:hAnsi="Times New Roman" w:eastAsia="Times New Roman" w:cs="Times New Roman"/>
          <w:noProof w:val="0"/>
          <w:sz w:val="24"/>
          <w:szCs w:val="24"/>
          <w:lang w:val="en-US"/>
        </w:rPr>
        <w:t xml:space="preserve"> to chat with other </w:t>
      </w:r>
      <w:bookmarkStart w:name="_Int_IAk06U02" w:id="1261463734"/>
      <w:r w:rsidRPr="54CB5DE9" w:rsidR="5263FC7A">
        <w:rPr>
          <w:rFonts w:ascii="Times New Roman" w:hAnsi="Times New Roman" w:eastAsia="Times New Roman" w:cs="Times New Roman"/>
          <w:noProof w:val="0"/>
          <w:sz w:val="24"/>
          <w:szCs w:val="24"/>
          <w:lang w:val="en-US"/>
        </w:rPr>
        <w:t>users</w:t>
      </w:r>
      <w:bookmarkEnd w:id="1261463734"/>
      <w:r w:rsidRPr="54CB5DE9" w:rsidR="0C3EBAAC">
        <w:rPr>
          <w:rFonts w:ascii="Times New Roman" w:hAnsi="Times New Roman" w:eastAsia="Times New Roman" w:cs="Times New Roman"/>
          <w:noProof w:val="0"/>
          <w:sz w:val="24"/>
          <w:szCs w:val="24"/>
          <w:lang w:val="en-US"/>
        </w:rPr>
        <w:t xml:space="preserve"> and get connected to them and share fil</w:t>
      </w:r>
      <w:r w:rsidRPr="54CB5DE9" w:rsidR="3AD4F755">
        <w:rPr>
          <w:rFonts w:ascii="Times New Roman" w:hAnsi="Times New Roman" w:eastAsia="Times New Roman" w:cs="Times New Roman"/>
          <w:noProof w:val="0"/>
          <w:sz w:val="24"/>
          <w:szCs w:val="24"/>
          <w:lang w:val="en-US"/>
        </w:rPr>
        <w:t xml:space="preserve">es with </w:t>
      </w:r>
      <w:bookmarkStart w:name="_Int_FF5uQv3k" w:id="901625372"/>
      <w:r w:rsidRPr="54CB5DE9" w:rsidR="4D99D57A">
        <w:rPr>
          <w:rFonts w:ascii="Times New Roman" w:hAnsi="Times New Roman" w:eastAsia="Times New Roman" w:cs="Times New Roman"/>
          <w:noProof w:val="0"/>
          <w:sz w:val="24"/>
          <w:szCs w:val="24"/>
          <w:lang w:val="en-US"/>
        </w:rPr>
        <w:t xml:space="preserve">them. </w:t>
      </w:r>
      <w:bookmarkStart w:name="_Int_aCpJbNn6" w:id="522174068"/>
      <w:r w:rsidRPr="54CB5DE9" w:rsidR="4D99D57A">
        <w:rPr>
          <w:rFonts w:ascii="Times New Roman" w:hAnsi="Times New Roman" w:eastAsia="Times New Roman" w:cs="Times New Roman"/>
          <w:noProof w:val="0"/>
          <w:sz w:val="24"/>
          <w:szCs w:val="24"/>
          <w:lang w:val="en-US"/>
        </w:rPr>
        <w:t>But they must connect with a server to get exchange messages.</w:t>
      </w:r>
      <w:bookmarkEnd w:id="901625372"/>
      <w:bookmarkEnd w:id="522174068"/>
    </w:p>
    <w:p w:rsidR="009B0A63" w:rsidP="54CB5DE9" w:rsidRDefault="009B0A63" w14:paraId="6EB50683" w14:textId="5C9A887E">
      <w:pPr>
        <w:pStyle w:val="Heading3"/>
        <w:numPr>
          <w:numId w:val="0"/>
        </w:numPr>
        <w:ind w:left="0"/>
        <w:rPr>
          <w:rFonts w:ascii="Times New Roman" w:hAnsi="Times New Roman" w:eastAsia="Times New Roman" w:cs="Times New Roman"/>
        </w:rPr>
      </w:pPr>
      <w:bookmarkStart w:name="_Toc207768244" w:id="18"/>
      <w:bookmarkStart w:name="_Toc368912254" w:id="19"/>
      <w:r w:rsidRPr="54CB5DE9" w:rsidR="386DE8D0">
        <w:rPr>
          <w:rFonts w:ascii="Times New Roman" w:hAnsi="Times New Roman" w:eastAsia="Times New Roman" w:cs="Times New Roman"/>
        </w:rPr>
        <w:t xml:space="preserve">1.5.1. </w:t>
      </w:r>
      <w:r w:rsidRPr="54CB5DE9" w:rsidR="009B0A63">
        <w:rPr>
          <w:rFonts w:ascii="Times New Roman" w:hAnsi="Times New Roman" w:eastAsia="Times New Roman" w:cs="Times New Roman"/>
        </w:rPr>
        <w:t>In Scope</w:t>
      </w:r>
      <w:bookmarkEnd w:id="18"/>
      <w:bookmarkEnd w:id="19"/>
    </w:p>
    <w:p w:rsidRPr="00FC2D75" w:rsidR="00FC2D75" w:rsidP="1DEBFDCF" w:rsidRDefault="00FC2D75" w14:paraId="3915E4D2" w14:textId="6E414123">
      <w:pPr>
        <w:ind/>
      </w:pPr>
      <w:r w:rsidRPr="54CB5DE9" w:rsidR="59C52B64">
        <w:rPr>
          <w:rFonts w:ascii="Times New Roman" w:hAnsi="Times New Roman" w:eastAsia="Times New Roman" w:cs="Times New Roman"/>
          <w:noProof w:val="0"/>
          <w:sz w:val="24"/>
          <w:szCs w:val="24"/>
          <w:lang w:val="en-US"/>
        </w:rPr>
        <w:t>The scope of the Custom Messaging Application makes it easy to communicate with people anywhere in the world by sending and receiving messages. The messages will be exchanged via client server socket mechanism. This will enable the two systems to talk to each other in real time.</w:t>
      </w:r>
    </w:p>
    <w:p w:rsidRPr="00FC2D75" w:rsidR="00FC2D75" w:rsidP="00645017" w:rsidRDefault="00FC2D75" w14:paraId="7677990E" w14:textId="22E10023">
      <w:pPr>
        <w:pStyle w:val="BodyText"/>
        <w:ind w:left="709" w:hanging="567"/>
        <w:jc w:val="both"/>
        <w:rPr>
          <w:sz w:val="24"/>
          <w:szCs w:val="24"/>
        </w:rPr>
      </w:pPr>
    </w:p>
    <w:p w:rsidR="009B0A63" w:rsidP="54CB5DE9" w:rsidRDefault="009B0A63" w14:paraId="56C0EFD8" w14:textId="40D31EE3">
      <w:pPr>
        <w:pStyle w:val="Heading3"/>
        <w:numPr>
          <w:numId w:val="0"/>
        </w:numPr>
        <w:ind w:left="0"/>
      </w:pPr>
      <w:bookmarkStart w:name="_Toc207768245" w:id="20"/>
      <w:bookmarkStart w:name="_Toc368912255" w:id="21"/>
      <w:r w:rsidRPr="54CB5DE9" w:rsidR="1C03CFDE">
        <w:rPr>
          <w:rFonts w:ascii="Times New Roman" w:hAnsi="Times New Roman" w:eastAsia="Times New Roman" w:cs="Times New Roman"/>
        </w:rPr>
        <w:t xml:space="preserve">1.5.2. </w:t>
      </w:r>
      <w:r w:rsidRPr="54CB5DE9" w:rsidR="009B0A63">
        <w:rPr>
          <w:rFonts w:ascii="Times New Roman" w:hAnsi="Times New Roman" w:eastAsia="Times New Roman" w:cs="Times New Roman"/>
        </w:rPr>
        <w:t>Out of scope</w:t>
      </w:r>
      <w:bookmarkEnd w:id="20"/>
      <w:bookmarkEnd w:id="21"/>
    </w:p>
    <w:p w:rsidRPr="002D6911" w:rsidR="00632C3B" w:rsidP="44D0CE29" w:rsidRDefault="002D6911" w14:paraId="60715F63" w14:textId="1EB1CE77">
      <w:pPr>
        <w:ind/>
        <w:rPr>
          <w:rFonts w:ascii="Times New Roman" w:hAnsi="Times New Roman" w:eastAsia="Times New Roman" w:cs="Times New Roman"/>
          <w:noProof w:val="0"/>
          <w:color w:val="000000" w:themeColor="text1" w:themeTint="FF" w:themeShade="FF"/>
          <w:sz w:val="24"/>
          <w:szCs w:val="24"/>
          <w:lang w:val="en-US"/>
        </w:rPr>
      </w:pPr>
      <w:r w:rsidRPr="54CB5DE9" w:rsidR="08F4E74B">
        <w:rPr>
          <w:rFonts w:ascii="Times New Roman" w:hAnsi="Times New Roman" w:eastAsia="Times New Roman" w:cs="Times New Roman"/>
          <w:noProof w:val="0"/>
          <w:color w:val="000000" w:themeColor="text1" w:themeTint="FF" w:themeShade="FF"/>
          <w:sz w:val="24"/>
          <w:szCs w:val="24"/>
          <w:lang w:val="en-US"/>
        </w:rPr>
        <w:t>Required to involve techniques such as socket programming in TCP, process management to make the project done completely</w:t>
      </w:r>
      <w:bookmarkStart w:name="_Int_s1Qw3Ntm" w:id="1996396491"/>
      <w:r w:rsidRPr="54CB5DE9" w:rsidR="08F4E74B">
        <w:rPr>
          <w:rFonts w:ascii="Times New Roman" w:hAnsi="Times New Roman" w:eastAsia="Times New Roman" w:cs="Times New Roman"/>
          <w:noProof w:val="0"/>
          <w:color w:val="000000" w:themeColor="text1" w:themeTint="FF" w:themeShade="FF"/>
          <w:sz w:val="24"/>
          <w:szCs w:val="24"/>
          <w:lang w:val="en-US"/>
        </w:rPr>
        <w:t>.</w:t>
      </w:r>
      <w:r w:rsidRPr="54CB5DE9" w:rsidR="08F4E74B">
        <w:rPr>
          <w:rFonts w:ascii="Times New Roman" w:hAnsi="Times New Roman" w:eastAsia="Times New Roman" w:cs="Times New Roman"/>
          <w:noProof w:val="0"/>
          <w:color w:val="000000" w:themeColor="text1" w:themeTint="FF" w:themeShade="FF"/>
          <w:sz w:val="24"/>
          <w:szCs w:val="24"/>
          <w:lang w:val="en-US"/>
        </w:rPr>
        <w:t xml:space="preserve">  </w:t>
      </w:r>
      <w:bookmarkEnd w:id="1996396491"/>
    </w:p>
    <w:p w:rsidRPr="002D6911" w:rsidR="00632C3B" w:rsidP="1DEBFDCF" w:rsidRDefault="002D6911" w14:paraId="104BC14C" w14:textId="403E027B">
      <w:pPr>
        <w:pStyle w:val="Normal"/>
        <w:ind w:left="709"/>
        <w:rPr>
          <w:sz w:val="24"/>
          <w:szCs w:val="24"/>
        </w:rPr>
      </w:pPr>
    </w:p>
    <w:p w:rsidR="009B0A63" w:rsidP="6B14B670" w:rsidRDefault="009B0A63" w14:paraId="2590B0B4" w14:textId="695DE4F6">
      <w:pPr>
        <w:pStyle w:val="Heading2"/>
        <w:numPr>
          <w:numId w:val="0"/>
        </w:numPr>
        <w:ind w:left="72"/>
        <w:rPr>
          <w:rFonts w:ascii="Times New Roman" w:hAnsi="Times New Roman" w:eastAsia="Times New Roman" w:cs="Times New Roman"/>
          <w:noProof w:val="0"/>
          <w:color w:val="000000" w:themeColor="text1" w:themeTint="FF" w:themeShade="FF"/>
          <w:sz w:val="24"/>
          <w:szCs w:val="24"/>
          <w:lang w:val="en-US"/>
        </w:rPr>
      </w:pPr>
      <w:bookmarkStart w:name="_Toc207768246" w:id="22"/>
      <w:bookmarkStart w:name="_Toc368912256" w:id="23"/>
      <w:r w:rsidRPr="54CB5DE9" w:rsidR="55474852">
        <w:rPr>
          <w:rFonts w:ascii="Times New Roman" w:hAnsi="Times New Roman" w:eastAsia="Times New Roman" w:cs="Times New Roman"/>
        </w:rPr>
        <w:t xml:space="preserve">1.6. </w:t>
      </w:r>
      <w:r w:rsidRPr="54CB5DE9" w:rsidR="009B0A63">
        <w:rPr>
          <w:rFonts w:ascii="Times New Roman" w:hAnsi="Times New Roman" w:eastAsia="Times New Roman" w:cs="Times New Roman"/>
        </w:rPr>
        <w:t>Functional Overview</w:t>
      </w:r>
      <w:bookmarkEnd w:id="22"/>
      <w:bookmarkEnd w:id="23"/>
      <w:r w:rsidRPr="54CB5DE9" w:rsidR="028E50E7">
        <w:rPr>
          <w:rFonts w:ascii="Times New Roman" w:hAnsi="Times New Roman" w:eastAsia="Times New Roman" w:cs="Times New Roman"/>
          <w:noProof w:val="0"/>
          <w:color w:val="000000" w:themeColor="text1" w:themeTint="FF" w:themeShade="FF"/>
          <w:sz w:val="24"/>
          <w:szCs w:val="24"/>
          <w:lang w:val="en-US"/>
        </w:rPr>
        <w:t xml:space="preserve"> </w:t>
      </w:r>
    </w:p>
    <w:p w:rsidR="009B0A63" w:rsidP="1DEBFDCF" w:rsidRDefault="009B0A63" w14:paraId="626EE58C" w14:textId="709544A3">
      <w:pPr>
        <w:pStyle w:val="Heading2"/>
        <w:numPr>
          <w:numId w:val="0"/>
        </w:numPr>
        <w:ind w:left="72"/>
      </w:pPr>
      <w:r w:rsidRPr="54CB5DE9" w:rsidR="028E50E7">
        <w:rPr>
          <w:rFonts w:ascii="Times New Roman" w:hAnsi="Times New Roman" w:eastAsia="Times New Roman" w:cs="Times New Roman"/>
          <w:b w:val="0"/>
          <w:bCs w:val="0"/>
          <w:noProof w:val="0"/>
          <w:color w:val="000000" w:themeColor="text1" w:themeTint="FF" w:themeShade="FF"/>
          <w:sz w:val="24"/>
          <w:szCs w:val="24"/>
          <w:lang w:val="en-US"/>
        </w:rPr>
        <w:t>CPP ATL enables to code the job specifications, File IO operations help to read file from Command line arguments and write schedule into different text files. Val grind captures the data of memory leak.</w:t>
      </w:r>
    </w:p>
    <w:p w:rsidR="009B0A63" w:rsidP="1DEBFDCF" w:rsidRDefault="009B0A63" w14:paraId="454331C3" w14:textId="42AD1495">
      <w:pPr>
        <w:pStyle w:val="Normal"/>
      </w:pPr>
    </w:p>
    <w:p w:rsidR="009B0A63" w:rsidP="54CB5DE9" w:rsidRDefault="009B0A63" w14:paraId="44EFDD89" w14:textId="0921B46B">
      <w:pPr>
        <w:pStyle w:val="Heading2"/>
        <w:numPr>
          <w:numId w:val="0"/>
        </w:numPr>
        <w:ind w:left="72"/>
        <w:rPr>
          <w:rFonts w:ascii="Times New Roman" w:hAnsi="Times New Roman" w:eastAsia="Times New Roman" w:cs="Times New Roman"/>
        </w:rPr>
      </w:pPr>
      <w:bookmarkStart w:name="_Toc207768248" w:id="24"/>
      <w:bookmarkStart w:name="_Toc368912257" w:id="25"/>
      <w:r w:rsidRPr="770D4459" w:rsidR="20B2C6FA">
        <w:rPr>
          <w:rFonts w:ascii="Times New Roman" w:hAnsi="Times New Roman" w:eastAsia="Times New Roman" w:cs="Times New Roman"/>
        </w:rPr>
        <w:t xml:space="preserve">1.7. </w:t>
      </w:r>
      <w:r w:rsidRPr="770D4459" w:rsidR="009B0A63">
        <w:rPr>
          <w:rFonts w:ascii="Times New Roman" w:hAnsi="Times New Roman" w:eastAsia="Times New Roman" w:cs="Times New Roman"/>
        </w:rPr>
        <w:t>Assumptions</w:t>
      </w:r>
      <w:bookmarkEnd w:id="24"/>
      <w:r w:rsidRPr="770D4459" w:rsidR="003751D9">
        <w:rPr>
          <w:rFonts w:ascii="Times New Roman" w:hAnsi="Times New Roman" w:eastAsia="Times New Roman" w:cs="Times New Roman"/>
        </w:rPr>
        <w:t>,</w:t>
      </w:r>
      <w:r w:rsidRPr="770D4459" w:rsidR="007D4C5D">
        <w:rPr>
          <w:rFonts w:ascii="Times New Roman" w:hAnsi="Times New Roman" w:eastAsia="Times New Roman" w:cs="Times New Roman"/>
        </w:rPr>
        <w:t xml:space="preserve"> Dependencies</w:t>
      </w:r>
      <w:r w:rsidRPr="770D4459" w:rsidR="003751D9">
        <w:rPr>
          <w:rFonts w:ascii="Times New Roman" w:hAnsi="Times New Roman" w:eastAsia="Times New Roman" w:cs="Times New Roman"/>
        </w:rPr>
        <w:t xml:space="preserve"> &amp; Constraints</w:t>
      </w:r>
      <w:bookmarkEnd w:id="25"/>
    </w:p>
    <w:p w:rsidRPr="00750AC8" w:rsidR="00750AC8" w:rsidP="770D4459" w:rsidRDefault="005A6CC0" w14:paraId="274A222C" w14:textId="205EB2BA">
      <w:pPr>
        <w:pStyle w:val="BodyText"/>
        <w:ind w:left="72"/>
        <w:rPr>
          <w:rFonts w:ascii="Times New Roman" w:hAnsi="Times New Roman" w:eastAsia="Times New Roman" w:cs="Times New Roman"/>
          <w:sz w:val="24"/>
          <w:szCs w:val="24"/>
        </w:rPr>
      </w:pPr>
      <w:r w:rsidRPr="770D4459" w:rsidR="34E81548">
        <w:rPr>
          <w:rFonts w:ascii="Times New Roman" w:hAnsi="Times New Roman" w:eastAsia="Times New Roman" w:cs="Times New Roman"/>
          <w:sz w:val="24"/>
          <w:szCs w:val="24"/>
        </w:rPr>
        <w:t>Assuming we are sending files from one user to another user</w:t>
      </w:r>
      <w:r w:rsidRPr="770D4459" w:rsidR="4F2F0C4B">
        <w:rPr>
          <w:rFonts w:ascii="Times New Roman" w:hAnsi="Times New Roman" w:eastAsia="Times New Roman" w:cs="Times New Roman"/>
          <w:sz w:val="24"/>
          <w:szCs w:val="24"/>
        </w:rPr>
        <w:t xml:space="preserve"> and </w:t>
      </w:r>
      <w:bookmarkStart w:name="_Int_nd4IqJtW" w:id="1160351852"/>
      <w:r w:rsidRPr="770D4459" w:rsidR="4F2F0C4B">
        <w:rPr>
          <w:rFonts w:ascii="Times New Roman" w:hAnsi="Times New Roman" w:eastAsia="Times New Roman" w:cs="Times New Roman"/>
          <w:sz w:val="24"/>
          <w:szCs w:val="24"/>
        </w:rPr>
        <w:t>sending</w:t>
      </w:r>
      <w:bookmarkEnd w:id="1160351852"/>
      <w:r w:rsidRPr="770D4459" w:rsidR="4F2F0C4B">
        <w:rPr>
          <w:rFonts w:ascii="Times New Roman" w:hAnsi="Times New Roman" w:eastAsia="Times New Roman" w:cs="Times New Roman"/>
          <w:sz w:val="24"/>
          <w:szCs w:val="24"/>
        </w:rPr>
        <w:t xml:space="preserve"> </w:t>
      </w:r>
      <w:bookmarkStart w:name="_Int_ZB42qULk" w:id="527722635"/>
      <w:r w:rsidRPr="770D4459" w:rsidR="4F2F0C4B">
        <w:rPr>
          <w:rFonts w:ascii="Times New Roman" w:hAnsi="Times New Roman" w:eastAsia="Times New Roman" w:cs="Times New Roman"/>
          <w:sz w:val="24"/>
          <w:szCs w:val="24"/>
        </w:rPr>
        <w:t>message</w:t>
      </w:r>
      <w:bookmarkEnd w:id="527722635"/>
      <w:r w:rsidRPr="770D4459" w:rsidR="4F2F0C4B">
        <w:rPr>
          <w:rFonts w:ascii="Times New Roman" w:hAnsi="Times New Roman" w:eastAsia="Times New Roman" w:cs="Times New Roman"/>
          <w:sz w:val="24"/>
          <w:szCs w:val="24"/>
        </w:rPr>
        <w:t>.</w:t>
      </w:r>
    </w:p>
    <w:p w:rsidR="4F2F0C4B" w:rsidP="770D4459" w:rsidRDefault="4F2F0C4B" w14:paraId="788A6983" w14:textId="30EB73D0">
      <w:pPr>
        <w:pStyle w:val="BodyText"/>
        <w:ind w:left="72"/>
        <w:rPr>
          <w:rFonts w:ascii="Times New Roman" w:hAnsi="Times New Roman" w:eastAsia="Times New Roman" w:cs="Times New Roman"/>
          <w:sz w:val="24"/>
          <w:szCs w:val="24"/>
        </w:rPr>
      </w:pPr>
      <w:r w:rsidRPr="770D4459" w:rsidR="4F2F0C4B">
        <w:rPr>
          <w:rFonts w:ascii="Times New Roman" w:hAnsi="Times New Roman" w:eastAsia="Times New Roman" w:cs="Times New Roman"/>
          <w:sz w:val="24"/>
          <w:szCs w:val="24"/>
        </w:rPr>
        <w:t>It depends on the server to send or receive messages.</w:t>
      </w:r>
    </w:p>
    <w:p w:rsidRPr="003602B9" w:rsidR="009B0A63" w:rsidP="6B14B670" w:rsidRDefault="009B0A63" w14:paraId="03A74288" w14:textId="12F5AA93">
      <w:pPr>
        <w:pStyle w:val="Heading2"/>
        <w:numPr>
          <w:numId w:val="0"/>
        </w:numPr>
        <w:ind w:left="72"/>
      </w:pPr>
      <w:bookmarkStart w:name="_Toc207768249" w:id="26"/>
      <w:bookmarkStart w:name="_Toc368912258" w:id="27"/>
      <w:r w:rsidRPr="770D4459" w:rsidR="52E9FEB5">
        <w:rPr>
          <w:rFonts w:ascii="Times New Roman" w:hAnsi="Times New Roman" w:eastAsia="Times New Roman" w:cs="Times New Roman"/>
        </w:rPr>
        <w:t xml:space="preserve">1.8. </w:t>
      </w:r>
      <w:r w:rsidRPr="770D4459" w:rsidR="009B0A63">
        <w:rPr>
          <w:rFonts w:ascii="Times New Roman" w:hAnsi="Times New Roman" w:eastAsia="Times New Roman" w:cs="Times New Roman"/>
        </w:rPr>
        <w:t>Risks</w:t>
      </w:r>
      <w:bookmarkEnd w:id="26"/>
      <w:bookmarkEnd w:id="27"/>
    </w:p>
    <w:p w:rsidRPr="00645017" w:rsidR="005A6CC0" w:rsidP="44D0CE29" w:rsidRDefault="005A6CC0" w14:paraId="47B69977" w14:textId="274484A1">
      <w:pPr>
        <w:ind/>
        <w:rPr>
          <w:rFonts w:ascii="Times New Roman" w:hAnsi="Times New Roman" w:eastAsia="Times New Roman" w:cs="Times New Roman"/>
          <w:noProof w:val="0"/>
          <w:color w:val="000000" w:themeColor="text1" w:themeTint="FF" w:themeShade="FF"/>
          <w:sz w:val="24"/>
          <w:szCs w:val="24"/>
          <w:lang w:val="en-US"/>
        </w:rPr>
      </w:pPr>
      <w:r w:rsidRPr="770D4459" w:rsidR="526B9A34">
        <w:rPr>
          <w:rFonts w:ascii="Times New Roman" w:hAnsi="Times New Roman" w:eastAsia="Times New Roman" w:cs="Times New Roman"/>
          <w:noProof w:val="0"/>
          <w:color w:val="000000" w:themeColor="text1" w:themeTint="FF" w:themeShade="FF"/>
          <w:sz w:val="24"/>
          <w:szCs w:val="24"/>
          <w:lang w:val="en-US"/>
        </w:rPr>
        <w:t xml:space="preserve">All assumptions, functional overview and design parameters are documented </w:t>
      </w:r>
      <w:r w:rsidRPr="770D4459" w:rsidR="526B9A34">
        <w:rPr>
          <w:rFonts w:ascii="Times New Roman" w:hAnsi="Times New Roman" w:eastAsia="Times New Roman" w:cs="Times New Roman"/>
          <w:noProof w:val="0"/>
          <w:color w:val="000000" w:themeColor="text1" w:themeTint="FF" w:themeShade="FF"/>
          <w:sz w:val="24"/>
          <w:szCs w:val="24"/>
          <w:lang w:val="en-US"/>
        </w:rPr>
        <w:t xml:space="preserve">without </w:t>
      </w:r>
      <w:r w:rsidRPr="770D4459" w:rsidR="25B1E3E9">
        <w:rPr>
          <w:rFonts w:ascii="Times New Roman" w:hAnsi="Times New Roman" w:eastAsia="Times New Roman" w:cs="Times New Roman"/>
          <w:noProof w:val="0"/>
          <w:color w:val="000000" w:themeColor="text1" w:themeTint="FF" w:themeShade="FF"/>
          <w:sz w:val="24"/>
          <w:szCs w:val="24"/>
          <w:lang w:val="en-US"/>
        </w:rPr>
        <w:t xml:space="preserve">  </w:t>
      </w:r>
      <w:r w:rsidRPr="770D4459" w:rsidR="25B1E3E9">
        <w:rPr>
          <w:rFonts w:ascii="Times New Roman" w:hAnsi="Times New Roman" w:eastAsia="Times New Roman" w:cs="Times New Roman"/>
          <w:noProof w:val="0"/>
          <w:color w:val="000000" w:themeColor="text1" w:themeTint="FF" w:themeShade="FF"/>
          <w:sz w:val="24"/>
          <w:szCs w:val="24"/>
          <w:lang w:val="en-US"/>
        </w:rPr>
        <w:t xml:space="preserve">  </w:t>
      </w:r>
      <w:r w:rsidRPr="770D4459" w:rsidR="108A271A">
        <w:rPr>
          <w:rFonts w:ascii="Times New Roman" w:hAnsi="Times New Roman" w:eastAsia="Times New Roman" w:cs="Times New Roman"/>
          <w:noProof w:val="0"/>
          <w:color w:val="000000" w:themeColor="text1" w:themeTint="FF" w:themeShade="FF"/>
          <w:sz w:val="24"/>
          <w:szCs w:val="24"/>
          <w:lang w:val="en-US"/>
        </w:rPr>
        <w:t xml:space="preserve"> </w:t>
      </w:r>
      <w:r w:rsidRPr="770D4459" w:rsidR="526B9A34">
        <w:rPr>
          <w:rFonts w:ascii="Times New Roman" w:hAnsi="Times New Roman" w:eastAsia="Times New Roman" w:cs="Times New Roman"/>
          <w:noProof w:val="0"/>
          <w:color w:val="000000" w:themeColor="text1" w:themeTint="FF" w:themeShade="FF"/>
          <w:sz w:val="24"/>
          <w:szCs w:val="24"/>
          <w:lang w:val="en-US"/>
        </w:rPr>
        <w:t>evaluation which are to be implemented without missing</w:t>
      </w:r>
      <w:bookmarkStart w:name="_Int_iWuAfBMF" w:id="673526395"/>
      <w:r w:rsidRPr="770D4459" w:rsidR="595E9DFE">
        <w:rPr>
          <w:rFonts w:ascii="Times New Roman" w:hAnsi="Times New Roman" w:eastAsia="Times New Roman" w:cs="Times New Roman"/>
          <w:noProof w:val="0"/>
          <w:color w:val="000000" w:themeColor="text1" w:themeTint="FF" w:themeShade="FF"/>
          <w:sz w:val="24"/>
          <w:szCs w:val="24"/>
          <w:lang w:val="en-US"/>
        </w:rPr>
        <w:t xml:space="preserve">. </w:t>
      </w:r>
      <w:bookmarkEnd w:id="673526395"/>
    </w:p>
    <w:p w:rsidRPr="00645017" w:rsidR="005A6CC0" w:rsidP="00645017" w:rsidRDefault="005A6CC0" w14:paraId="02F269AF" w14:textId="0C6B1436">
      <w:pPr>
        <w:pStyle w:val="BodyText"/>
        <w:ind w:left="709"/>
        <w:rPr>
          <w:sz w:val="24"/>
          <w:szCs w:val="24"/>
        </w:rPr>
      </w:pPr>
      <w:bookmarkStart w:name="_Int_IlPyNzRv" w:id="29"/>
      <w:r w:rsidRPr="1DEBFDCF" w:rsidR="005A6CC0">
        <w:rPr>
          <w:sz w:val="24"/>
          <w:szCs w:val="24"/>
        </w:rPr>
        <w:t xml:space="preserve"> </w:t>
      </w:r>
      <w:bookmarkEnd w:id="29"/>
    </w:p>
    <w:p w:rsidR="7D28EE68" w:rsidP="54CB5DE9" w:rsidRDefault="7D28EE68" w14:paraId="13260D07" w14:textId="66355AE7">
      <w:pPr>
        <w:pStyle w:val="Heading1"/>
        <w:numPr>
          <w:numId w:val="0"/>
        </w:numPr>
        <w:spacing w:line="274" w:lineRule="auto"/>
        <w:ind w:left="0"/>
        <w:rPr>
          <w:rFonts w:ascii="Times New Roman" w:hAnsi="Times New Roman" w:eastAsia="Times New Roman" w:cs="Times New Roman"/>
          <w:sz w:val="32"/>
          <w:szCs w:val="32"/>
        </w:rPr>
      </w:pPr>
      <w:bookmarkStart w:name="_Toc207768251" w:id="30"/>
      <w:bookmarkStart w:name="_Toc368912259" w:id="31"/>
      <w:r w:rsidRPr="54CB5DE9" w:rsidR="6B14B670">
        <w:rPr>
          <w:rFonts w:ascii="Times New Roman" w:hAnsi="Times New Roman" w:eastAsia="Times New Roman" w:cs="Times New Roman"/>
          <w:sz w:val="32"/>
          <w:szCs w:val="32"/>
        </w:rPr>
        <w:t xml:space="preserve">2. </w:t>
      </w:r>
      <w:r w:rsidRPr="54CB5DE9" w:rsidR="009D4FE0">
        <w:rPr>
          <w:rFonts w:ascii="Times New Roman" w:hAnsi="Times New Roman" w:eastAsia="Times New Roman" w:cs="Times New Roman"/>
          <w:sz w:val="32"/>
          <w:szCs w:val="32"/>
        </w:rPr>
        <w:t>Design Overview</w:t>
      </w:r>
      <w:bookmarkEnd w:id="30"/>
      <w:bookmarkEnd w:id="31"/>
    </w:p>
    <w:p w:rsidR="7D28EE68" w:rsidP="54CB5DE9" w:rsidRDefault="7D28EE68" w14:paraId="4E77EF09" w14:textId="06BCAEC1">
      <w:pPr>
        <w:pStyle w:val="Heading1"/>
        <w:numPr>
          <w:numId w:val="0"/>
        </w:numPr>
        <w:spacing w:line="274" w:lineRule="auto"/>
        <w:ind w:left="0"/>
      </w:pPr>
      <w:r w:rsidRPr="54CB5DE9" w:rsidR="7D28EE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Custom Messaging Application should display a main menu to User that shows the option to Create User id and password if the user is logging for the first time. After creating user id and password user data will be stored and </w:t>
      </w:r>
      <w:r w:rsidRPr="54CB5DE9" w:rsidR="7D28EE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monitored</w:t>
      </w:r>
      <w:r w:rsidRPr="54CB5DE9" w:rsidR="7D28EE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based on login and logout. </w:t>
      </w:r>
    </w:p>
    <w:p w:rsidR="7D28EE68" w:rsidP="1DEBFDCF" w:rsidRDefault="7D28EE68" w14:paraId="2EE7F639" w14:textId="4B8CC705">
      <w:pPr>
        <w:spacing w:line="274" w:lineRule="auto"/>
        <w:ind w:firstLine="720"/>
      </w:pPr>
      <w:r w:rsidRPr="1DEBFDCF" w:rsidR="7D28EE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server will match the username entered with the user list and if found, it will send a message to client that username already exists.</w:t>
      </w:r>
    </w:p>
    <w:p w:rsidR="7D28EE68" w:rsidP="1DEBFDCF" w:rsidRDefault="7D28EE68" w14:paraId="326CC176" w14:textId="2F500D69">
      <w:pPr>
        <w:spacing w:line="274" w:lineRule="auto"/>
        <w:ind w:firstLine="720"/>
      </w:pPr>
      <w:r w:rsidRPr="1DEBFDCF" w:rsidR="7D28EE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After Successfully login user will display the active user list and given the option to select the chat option, whether its private chat or group chat. The user can select any person from the list and continue to talk with him.</w:t>
      </w:r>
    </w:p>
    <w:p w:rsidR="7D28EE68" w:rsidP="1DEBFDCF" w:rsidRDefault="7D28EE68" w14:paraId="23B4E465" w14:textId="06C9A1A6">
      <w:pPr>
        <w:spacing w:line="274" w:lineRule="auto"/>
        <w:ind w:firstLine="720"/>
      </w:pPr>
      <w:r w:rsidRPr="1DEBFDCF" w:rsidR="7D28EE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can log off from a private chat by giving some command and the other users will be notified and exit from private chat and his data will be removed from the server.</w:t>
      </w:r>
    </w:p>
    <w:p w:rsidR="7D28EE68" w:rsidP="1DEBFDCF" w:rsidRDefault="7D28EE68" w14:paraId="731DCEAD" w14:textId="3F5BE5CC">
      <w:pPr>
        <w:spacing w:line="274" w:lineRule="auto"/>
        <w:ind w:firstLine="720"/>
      </w:pPr>
      <w:r w:rsidRPr="1DEBFDCF" w:rsidR="7D28EE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Users will be displayed the Active group names and can select a group or create a new group. If another client selected the same group, then he will join, and this notification will be sent to all people in the group.</w:t>
      </w:r>
    </w:p>
    <w:p w:rsidR="7D28EE68" w:rsidP="1DEBFDCF" w:rsidRDefault="7D28EE68" w14:paraId="60CA69CF" w14:textId="6ED3CF14">
      <w:pPr>
        <w:spacing w:line="274" w:lineRule="auto"/>
        <w:ind w:firstLine="720"/>
      </w:pPr>
      <w:r w:rsidRPr="1DEBFDCF" w:rsidR="7D28EE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Users can start messaging and exit by giving a command. Users' data will be removed from the server once he types exit command.</w:t>
      </w:r>
    </w:p>
    <w:p w:rsidR="7D28EE68" w:rsidRDefault="7D28EE68" w14:paraId="0BB33E42" w14:textId="74DCEC35">
      <w:r w:rsidRPr="1DEBFDCF" w:rsidR="7D28EE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Users can send files to the server and store them in the server in a separate folder by giving them a complete path name and then they can start sharing the files. If the file name is incorrect in sending the data, then user will exit from app.</w:t>
      </w:r>
    </w:p>
    <w:p w:rsidR="1DEBFDCF" w:rsidP="1DEBFDCF" w:rsidRDefault="1DEBFDCF" w14:paraId="68149340" w14:textId="0311C524">
      <w:pPr>
        <w:pStyle w:val="Normal"/>
      </w:pPr>
      <w:bookmarkStart w:name="_Toc207768252" w:id="32"/>
    </w:p>
    <w:p w:rsidR="006B3C2A" w:rsidP="54CB5DE9" w:rsidRDefault="009D4FE0" w14:paraId="5AAB9AF4" w14:textId="0F1DA7FE">
      <w:pPr>
        <w:pStyle w:val="Heading2"/>
        <w:numPr>
          <w:numId w:val="0"/>
        </w:numPr>
        <w:ind w:left="0"/>
        <w:rPr>
          <w:rFonts w:ascii="Times New Roman" w:hAnsi="Times New Roman" w:eastAsia="Times New Roman" w:cs="Times New Roman"/>
        </w:rPr>
      </w:pPr>
      <w:bookmarkStart w:name="_Toc368912260" w:id="33"/>
      <w:r w:rsidRPr="54CB5DE9" w:rsidR="4849C96F">
        <w:rPr>
          <w:rFonts w:ascii="Times New Roman" w:hAnsi="Times New Roman" w:eastAsia="Times New Roman" w:cs="Times New Roman"/>
        </w:rPr>
        <w:t xml:space="preserve">2.1. </w:t>
      </w:r>
      <w:r w:rsidRPr="54CB5DE9" w:rsidR="009D4FE0">
        <w:rPr>
          <w:rFonts w:ascii="Times New Roman" w:hAnsi="Times New Roman" w:eastAsia="Times New Roman" w:cs="Times New Roman"/>
        </w:rPr>
        <w:t>Design Objectives</w:t>
      </w:r>
      <w:bookmarkEnd w:id="32"/>
      <w:bookmarkEnd w:id="33"/>
    </w:p>
    <w:p w:rsidR="5E3062B8" w:rsidP="54CB5DE9" w:rsidRDefault="5E3062B8" w14:paraId="3C53A161" w14:textId="20F419DC">
      <w:pPr>
        <w:rPr>
          <w:rFonts w:ascii="Times New Roman" w:hAnsi="Times New Roman" w:eastAsia="Times New Roman" w:cs="Times New Roman"/>
          <w:noProof w:val="0"/>
          <w:sz w:val="24"/>
          <w:szCs w:val="24"/>
          <w:lang w:val="en-US"/>
        </w:rPr>
      </w:pPr>
      <w:r w:rsidRPr="54CB5DE9" w:rsidR="5E3062B8">
        <w:rPr>
          <w:rFonts w:ascii="Times New Roman" w:hAnsi="Times New Roman" w:eastAsia="Times New Roman" w:cs="Times New Roman"/>
          <w:noProof w:val="0"/>
          <w:sz w:val="24"/>
          <w:szCs w:val="24"/>
          <w:lang w:val="en-US"/>
        </w:rPr>
        <w:t>This Application Provides Real time messaging services where users can connect them with other users they want to connect and chat with them and share files with them</w:t>
      </w:r>
      <w:r w:rsidRPr="54CB5DE9" w:rsidR="5E3062B8">
        <w:rPr>
          <w:rFonts w:ascii="Times New Roman" w:hAnsi="Times New Roman" w:eastAsia="Times New Roman" w:cs="Times New Roman"/>
          <w:noProof w:val="0"/>
          <w:sz w:val="24"/>
          <w:szCs w:val="24"/>
          <w:lang w:val="en-US"/>
        </w:rPr>
        <w:t>.</w:t>
      </w:r>
    </w:p>
    <w:p w:rsidR="1DEBFDCF" w:rsidP="1DEBFDCF" w:rsidRDefault="1DEBFDCF" w14:paraId="18AB83C2" w14:textId="4C227221">
      <w:pPr>
        <w:pStyle w:val="Normal"/>
      </w:pPr>
      <w:bookmarkStart w:name="_Toc207768253" w:id="34"/>
    </w:p>
    <w:p w:rsidR="009D4FE0" w:rsidP="54CB5DE9" w:rsidRDefault="009D4FE0" w14:paraId="53A7B12D" w14:textId="45B2715E">
      <w:pPr>
        <w:pStyle w:val="Heading3"/>
        <w:numPr>
          <w:numId w:val="0"/>
        </w:numPr>
        <w:ind w:left="0"/>
        <w:rPr>
          <w:rFonts w:ascii="Times New Roman" w:hAnsi="Times New Roman" w:eastAsia="Times New Roman" w:cs="Times New Roman"/>
          <w:sz w:val="24"/>
          <w:szCs w:val="24"/>
        </w:rPr>
      </w:pPr>
      <w:bookmarkStart w:name="_Toc368912261" w:id="35"/>
      <w:r w:rsidRPr="54CB5DE9" w:rsidR="499A397F">
        <w:rPr>
          <w:rFonts w:ascii="Times New Roman" w:hAnsi="Times New Roman" w:eastAsia="Times New Roman" w:cs="Times New Roman"/>
          <w:sz w:val="24"/>
          <w:szCs w:val="24"/>
        </w:rPr>
        <w:t xml:space="preserve">2.1.1. </w:t>
      </w:r>
      <w:r w:rsidRPr="54CB5DE9" w:rsidR="009D4FE0">
        <w:rPr>
          <w:rFonts w:ascii="Times New Roman" w:hAnsi="Times New Roman" w:eastAsia="Times New Roman" w:cs="Times New Roman"/>
          <w:sz w:val="24"/>
          <w:szCs w:val="24"/>
        </w:rPr>
        <w:t xml:space="preserve">Recommended </w:t>
      </w:r>
      <w:r w:rsidRPr="54CB5DE9" w:rsidR="009D4FE0">
        <w:rPr>
          <w:rFonts w:ascii="Times New Roman" w:hAnsi="Times New Roman" w:eastAsia="Times New Roman" w:cs="Times New Roman"/>
          <w:sz w:val="24"/>
          <w:szCs w:val="24"/>
        </w:rPr>
        <w:t>Architecture</w:t>
      </w:r>
      <w:bookmarkEnd w:id="34"/>
      <w:bookmarkEnd w:id="35"/>
    </w:p>
    <w:p w:rsidR="005A6CC0" w:rsidP="54CB5DE9" w:rsidRDefault="005A6CC0" w14:paraId="4CABF4B4" w14:textId="168D131C">
      <w:pPr>
        <w:pStyle w:val="Heading3"/>
        <w:numPr>
          <w:numId w:val="0"/>
        </w:numPr>
        <w:ind w:left="0"/>
        <w:rPr>
          <w:rFonts w:ascii="Times New Roman" w:hAnsi="Times New Roman" w:eastAsia="Times New Roman" w:cs="Times New Roman"/>
          <w:b w:val="0"/>
          <w:bCs w:val="0"/>
          <w:sz w:val="24"/>
          <w:szCs w:val="24"/>
        </w:rPr>
      </w:pPr>
      <w:r w:rsidRPr="54CB5DE9" w:rsidR="005A6CC0">
        <w:rPr>
          <w:rFonts w:ascii="Times New Roman" w:hAnsi="Times New Roman" w:eastAsia="Times New Roman" w:cs="Times New Roman"/>
          <w:b w:val="0"/>
          <w:bCs w:val="0"/>
          <w:sz w:val="24"/>
          <w:szCs w:val="24"/>
        </w:rPr>
        <w:t>UML</w:t>
      </w:r>
      <w:r w:rsidRPr="54CB5DE9" w:rsidR="005A6CC0">
        <w:rPr>
          <w:rFonts w:ascii="Times New Roman" w:hAnsi="Times New Roman" w:eastAsia="Times New Roman" w:cs="Times New Roman"/>
          <w:b w:val="0"/>
          <w:bCs w:val="0"/>
          <w:sz w:val="24"/>
          <w:szCs w:val="24"/>
        </w:rPr>
        <w:t xml:space="preserve"> Architecture</w:t>
      </w:r>
      <w:r w:rsidRPr="54CB5DE9" w:rsidR="005A6CC0">
        <w:rPr>
          <w:rFonts w:ascii="Times New Roman" w:hAnsi="Times New Roman" w:eastAsia="Times New Roman" w:cs="Times New Roman"/>
          <w:b w:val="0"/>
          <w:bCs w:val="0"/>
          <w:sz w:val="24"/>
          <w:szCs w:val="24"/>
        </w:rPr>
        <w:t>.</w:t>
      </w:r>
    </w:p>
    <w:p w:rsidR="19A91945" w:rsidP="54CB5DE9" w:rsidRDefault="19A91945" w14:paraId="33E10756" w14:textId="65539048">
      <w:pPr>
        <w:rPr>
          <w:rFonts w:ascii="Times New Roman" w:hAnsi="Times New Roman" w:eastAsia="Times New Roman" w:cs="Times New Roman"/>
          <w:noProof w:val="0"/>
          <w:sz w:val="24"/>
          <w:szCs w:val="24"/>
          <w:lang w:val="en-US"/>
        </w:rPr>
      </w:pPr>
      <w:r w:rsidRPr="54CB5DE9" w:rsidR="19A91945">
        <w:rPr>
          <w:rFonts w:ascii="Times New Roman" w:hAnsi="Times New Roman" w:eastAsia="Times New Roman" w:cs="Times New Roman"/>
          <w:noProof w:val="0"/>
          <w:color w:val="202124"/>
          <w:sz w:val="24"/>
          <w:szCs w:val="24"/>
          <w:lang w:val="en-US"/>
        </w:rPr>
        <w:t xml:space="preserve">UML stands for Unified Modelling Language. </w:t>
      </w:r>
      <w:r w:rsidRPr="54CB5DE9" w:rsidR="19A91945">
        <w:rPr>
          <w:rFonts w:ascii="Times New Roman" w:hAnsi="Times New Roman" w:eastAsia="Times New Roman" w:cs="Times New Roman"/>
          <w:noProof w:val="0"/>
          <w:sz w:val="24"/>
          <w:szCs w:val="24"/>
          <w:lang w:val="en-US"/>
        </w:rPr>
        <w:t xml:space="preserve">Any real-world </w:t>
      </w:r>
      <w:bookmarkStart w:name="_Int_Y0uLWTxx" w:id="1841579995"/>
      <w:r w:rsidRPr="54CB5DE9" w:rsidR="708A3CFF">
        <w:rPr>
          <w:rFonts w:ascii="Times New Roman" w:hAnsi="Times New Roman" w:eastAsia="Times New Roman" w:cs="Times New Roman"/>
          <w:noProof w:val="0"/>
          <w:sz w:val="24"/>
          <w:szCs w:val="24"/>
          <w:lang w:val="en-US"/>
        </w:rPr>
        <w:t>system is</w:t>
      </w:r>
      <w:bookmarkEnd w:id="1841579995"/>
      <w:r w:rsidRPr="54CB5DE9" w:rsidR="19A91945">
        <w:rPr>
          <w:rFonts w:ascii="Times New Roman" w:hAnsi="Times New Roman" w:eastAsia="Times New Roman" w:cs="Times New Roman"/>
          <w:noProof w:val="0"/>
          <w:sz w:val="24"/>
          <w:szCs w:val="24"/>
          <w:lang w:val="en-US"/>
        </w:rPr>
        <w:t xml:space="preserve"> used by different users. The users can be developers, testers, businesspeople, analysts, and many more. Hence, before designing a system, the architecture is made with different perspectives in mind. The most important part is to visualize the system from the perspective of different viewers. The better we understand the better we can build the system.</w:t>
      </w:r>
    </w:p>
    <w:p w:rsidR="1DEBFDCF" w:rsidP="1DEBFDCF" w:rsidRDefault="1DEBFDCF" w14:paraId="48ED3012" w14:textId="5B1340FC">
      <w:pPr>
        <w:pStyle w:val="BodyText"/>
        <w:ind w:left="709"/>
      </w:pPr>
    </w:p>
    <w:p w:rsidRPr="005A6CC0" w:rsidR="005A6CC0" w:rsidP="770D4459" w:rsidRDefault="005A6CC0" w14:paraId="758AFBFC" w14:textId="578DEEE5">
      <w:pPr>
        <w:pStyle w:val="Heading2"/>
        <w:numPr>
          <w:numId w:val="0"/>
        </w:numPr>
        <w:ind w:left="72"/>
        <w:rPr>
          <w:rFonts w:ascii="Times New Roman" w:hAnsi="Times New Roman" w:eastAsia="Times New Roman" w:cs="Times New Roman"/>
          <w:b w:val="0"/>
          <w:bCs w:val="0"/>
          <w:sz w:val="24"/>
          <w:szCs w:val="24"/>
        </w:rPr>
      </w:pPr>
      <w:bookmarkStart w:name="_Toc207768255" w:id="36"/>
      <w:bookmarkStart w:name="_Toc368912262" w:id="37"/>
      <w:r w:rsidRPr="770D4459" w:rsidR="5BA1781C">
        <w:rPr>
          <w:rFonts w:ascii="Times New Roman" w:hAnsi="Times New Roman" w:eastAsia="Times New Roman" w:cs="Times New Roman"/>
          <w:b w:val="1"/>
          <w:bCs w:val="1"/>
        </w:rPr>
        <w:t xml:space="preserve">2.2. </w:t>
      </w:r>
      <w:r w:rsidRPr="770D4459" w:rsidR="009D4FE0">
        <w:rPr>
          <w:rFonts w:ascii="Times New Roman" w:hAnsi="Times New Roman" w:eastAsia="Times New Roman" w:cs="Times New Roman"/>
          <w:b w:val="1"/>
          <w:bCs w:val="1"/>
        </w:rPr>
        <w:t xml:space="preserve">Architectural </w:t>
      </w:r>
      <w:r w:rsidRPr="770D4459" w:rsidR="709FC3C0">
        <w:rPr>
          <w:rFonts w:ascii="Times New Roman" w:hAnsi="Times New Roman" w:eastAsia="Times New Roman" w:cs="Times New Roman"/>
          <w:b w:val="1"/>
          <w:bCs w:val="1"/>
        </w:rPr>
        <w:t>Strategy</w:t>
      </w:r>
      <w:bookmarkEnd w:id="36"/>
      <w:bookmarkEnd w:id="37"/>
    </w:p>
    <w:p w:rsidRPr="005A6CC0" w:rsidR="005A6CC0" w:rsidP="54CB5DE9" w:rsidRDefault="005A6CC0" w14:paraId="0D84D08F" w14:textId="50CC6AD2">
      <w:pPr>
        <w:pStyle w:val="Heading2"/>
        <w:numPr>
          <w:numId w:val="0"/>
        </w:numPr>
        <w:ind w:left="72"/>
        <w:rPr>
          <w:rFonts w:ascii="Times New Roman" w:hAnsi="Times New Roman" w:eastAsia="Times New Roman" w:cs="Times New Roman"/>
          <w:b w:val="0"/>
          <w:bCs w:val="0"/>
          <w:sz w:val="24"/>
          <w:szCs w:val="24"/>
        </w:rPr>
      </w:pPr>
      <w:bookmarkStart w:name="_Toc207768256" w:id="38"/>
      <w:r w:rsidRPr="770D4459" w:rsidR="49E86546">
        <w:rPr>
          <w:rFonts w:ascii="Times New Roman" w:hAnsi="Times New Roman" w:eastAsia="Times New Roman" w:cs="Times New Roman"/>
          <w:b w:val="0"/>
          <w:bCs w:val="0"/>
          <w:sz w:val="24"/>
          <w:szCs w:val="24"/>
        </w:rPr>
        <w:t xml:space="preserve">Using UML </w:t>
      </w:r>
      <w:bookmarkStart w:name="_Int_qinMRRdW" w:id="1309418941"/>
      <w:r w:rsidRPr="770D4459" w:rsidR="6A95F2AD">
        <w:rPr>
          <w:rFonts w:ascii="Times New Roman" w:hAnsi="Times New Roman" w:eastAsia="Times New Roman" w:cs="Times New Roman"/>
          <w:b w:val="0"/>
          <w:bCs w:val="0"/>
          <w:sz w:val="24"/>
          <w:szCs w:val="24"/>
        </w:rPr>
        <w:t>Diagram,</w:t>
      </w:r>
      <w:bookmarkEnd w:id="1309418941"/>
      <w:r w:rsidRPr="770D4459" w:rsidR="49E86546">
        <w:rPr>
          <w:rFonts w:ascii="Times New Roman" w:hAnsi="Times New Roman" w:eastAsia="Times New Roman" w:cs="Times New Roman"/>
          <w:b w:val="0"/>
          <w:bCs w:val="0"/>
          <w:sz w:val="24"/>
          <w:szCs w:val="24"/>
        </w:rPr>
        <w:t xml:space="preserve"> we </w:t>
      </w:r>
      <w:bookmarkStart w:name="_Int_dvQNrvdc" w:id="765650773"/>
      <w:bookmarkStart w:name="_Int_Ol6fgFFQ" w:id="63049309"/>
      <w:r w:rsidRPr="770D4459" w:rsidR="7CC15195">
        <w:rPr>
          <w:rFonts w:ascii="Times New Roman" w:hAnsi="Times New Roman" w:eastAsia="Times New Roman" w:cs="Times New Roman"/>
          <w:b w:val="0"/>
          <w:bCs w:val="0"/>
          <w:sz w:val="24"/>
          <w:szCs w:val="24"/>
        </w:rPr>
        <w:t>can</w:t>
      </w:r>
      <w:bookmarkEnd w:id="765650773"/>
      <w:bookmarkEnd w:id="63049309"/>
      <w:r w:rsidRPr="770D4459" w:rsidR="49E86546">
        <w:rPr>
          <w:rFonts w:ascii="Times New Roman" w:hAnsi="Times New Roman" w:eastAsia="Times New Roman" w:cs="Times New Roman"/>
          <w:b w:val="0"/>
          <w:bCs w:val="0"/>
          <w:sz w:val="24"/>
          <w:szCs w:val="24"/>
        </w:rPr>
        <w:t xml:space="preserve"> code for this project using C++ programming </w:t>
      </w:r>
      <w:r w:rsidRPr="770D4459" w:rsidR="43A93BB3">
        <w:rPr>
          <w:rFonts w:ascii="Times New Roman" w:hAnsi="Times New Roman" w:eastAsia="Times New Roman" w:cs="Times New Roman"/>
          <w:b w:val="0"/>
          <w:bCs w:val="0"/>
          <w:sz w:val="24"/>
          <w:szCs w:val="24"/>
        </w:rPr>
        <w:t>Language.</w:t>
      </w:r>
    </w:p>
    <w:p w:rsidR="00AD0765" w:rsidP="770D4459" w:rsidRDefault="009D4FE0" w14:paraId="3DD1B498" w14:textId="7A0CB5DF">
      <w:pPr>
        <w:pStyle w:val="Heading3"/>
        <w:numPr>
          <w:numId w:val="0"/>
        </w:numPr>
        <w:ind w:left="0"/>
        <w:rPr>
          <w:rFonts w:ascii="Times New Roman" w:hAnsi="Times New Roman" w:eastAsia="Times New Roman" w:cs="Times New Roman"/>
          <w:sz w:val="24"/>
          <w:szCs w:val="24"/>
        </w:rPr>
      </w:pPr>
      <w:bookmarkStart w:name="_Toc368912263" w:id="39"/>
      <w:r w:rsidRPr="770D4459" w:rsidR="6846D0B7">
        <w:rPr>
          <w:rFonts w:ascii="Times New Roman" w:hAnsi="Times New Roman" w:eastAsia="Times New Roman" w:cs="Times New Roman"/>
          <w:sz w:val="24"/>
          <w:szCs w:val="24"/>
        </w:rPr>
        <w:t xml:space="preserve">2.2.1. </w:t>
      </w:r>
      <w:r w:rsidRPr="770D4459" w:rsidR="009D4FE0">
        <w:rPr>
          <w:rFonts w:ascii="Times New Roman" w:hAnsi="Times New Roman" w:eastAsia="Times New Roman" w:cs="Times New Roman"/>
          <w:sz w:val="24"/>
          <w:szCs w:val="24"/>
        </w:rPr>
        <w:t>Design Alternative</w:t>
      </w:r>
      <w:bookmarkEnd w:id="38"/>
      <w:bookmarkEnd w:id="39"/>
    </w:p>
    <w:p w:rsidR="292C7BAA" w:rsidP="54CB5DE9" w:rsidRDefault="292C7BAA" w14:paraId="73BBE921" w14:textId="6F59007F">
      <w:pPr>
        <w:rPr>
          <w:rFonts w:ascii="Times New Roman" w:hAnsi="Times New Roman" w:eastAsia="Times New Roman" w:cs="Times New Roman"/>
          <w:noProof w:val="0"/>
          <w:color w:val="000000" w:themeColor="text1" w:themeTint="FF" w:themeShade="FF"/>
          <w:sz w:val="24"/>
          <w:szCs w:val="24"/>
          <w:lang w:val="en-US"/>
        </w:rPr>
      </w:pPr>
      <w:r w:rsidRPr="54CB5DE9" w:rsidR="292C7BAA">
        <w:rPr>
          <w:rFonts w:ascii="Times New Roman" w:hAnsi="Times New Roman" w:eastAsia="Times New Roman" w:cs="Times New Roman"/>
          <w:noProof w:val="0"/>
          <w:color w:val="000000" w:themeColor="text1" w:themeTint="FF" w:themeShade="FF"/>
          <w:sz w:val="24"/>
          <w:szCs w:val="24"/>
          <w:lang w:val="en-US"/>
        </w:rPr>
        <w:t xml:space="preserve">Designed sequence diagram and use case diagram as design paradigm but as an alternative selected class diagram to visualize more data </w:t>
      </w:r>
      <w:r w:rsidRPr="54CB5DE9" w:rsidR="1E372B22">
        <w:rPr>
          <w:rFonts w:ascii="Times New Roman" w:hAnsi="Times New Roman" w:eastAsia="Times New Roman" w:cs="Times New Roman"/>
          <w:noProof w:val="0"/>
          <w:color w:val="000000" w:themeColor="text1" w:themeTint="FF" w:themeShade="FF"/>
          <w:sz w:val="24"/>
          <w:szCs w:val="24"/>
          <w:lang w:val="en-US"/>
        </w:rPr>
        <w:t>that have</w:t>
      </w:r>
      <w:r w:rsidRPr="54CB5DE9" w:rsidR="292C7BAA">
        <w:rPr>
          <w:rFonts w:ascii="Times New Roman" w:hAnsi="Times New Roman" w:eastAsia="Times New Roman" w:cs="Times New Roman"/>
          <w:noProof w:val="0"/>
          <w:color w:val="000000" w:themeColor="text1" w:themeTint="FF" w:themeShade="FF"/>
          <w:sz w:val="24"/>
          <w:szCs w:val="24"/>
          <w:lang w:val="en-US"/>
        </w:rPr>
        <w:t xml:space="preserve"> used in application</w:t>
      </w:r>
      <w:r w:rsidRPr="54CB5DE9" w:rsidR="292C7BAA">
        <w:rPr>
          <w:rFonts w:ascii="Times New Roman" w:hAnsi="Times New Roman" w:eastAsia="Times New Roman" w:cs="Times New Roman"/>
          <w:noProof w:val="0"/>
          <w:color w:val="000000" w:themeColor="text1" w:themeTint="FF" w:themeShade="FF"/>
          <w:sz w:val="24"/>
          <w:szCs w:val="24"/>
          <w:lang w:val="en-US"/>
        </w:rPr>
        <w:t>.</w:t>
      </w:r>
    </w:p>
    <w:p w:rsidR="1DEBFDCF" w:rsidP="1DEBFDCF" w:rsidRDefault="1DEBFDCF" w14:paraId="7525D6E1" w14:textId="60EA1B2B">
      <w:pPr>
        <w:pStyle w:val="Normal"/>
      </w:pPr>
      <w:bookmarkStart w:name="_Toc207768258" w:id="40"/>
    </w:p>
    <w:p w:rsidR="00AD0765" w:rsidP="770D4459" w:rsidRDefault="009D4FE0" w14:paraId="6560256D" w14:textId="7E1D8CD9">
      <w:pPr>
        <w:pStyle w:val="Heading3"/>
        <w:numPr>
          <w:numId w:val="0"/>
        </w:numPr>
        <w:ind w:left="0"/>
        <w:rPr>
          <w:rFonts w:ascii="Times New Roman" w:hAnsi="Times New Roman" w:eastAsia="Times New Roman" w:cs="Times New Roman"/>
          <w:sz w:val="24"/>
          <w:szCs w:val="24"/>
        </w:rPr>
      </w:pPr>
      <w:bookmarkStart w:name="_Toc368912264" w:id="43"/>
      <w:r w:rsidRPr="770D4459" w:rsidR="45C5B86D">
        <w:rPr>
          <w:rFonts w:ascii="Times New Roman" w:hAnsi="Times New Roman" w:eastAsia="Times New Roman" w:cs="Times New Roman"/>
          <w:sz w:val="24"/>
          <w:szCs w:val="24"/>
        </w:rPr>
        <w:t xml:space="preserve">2.2.2. </w:t>
      </w:r>
      <w:r w:rsidRPr="770D4459" w:rsidR="009D4FE0">
        <w:rPr>
          <w:rFonts w:ascii="Times New Roman" w:hAnsi="Times New Roman" w:eastAsia="Times New Roman" w:cs="Times New Roman"/>
          <w:sz w:val="24"/>
          <w:szCs w:val="24"/>
        </w:rPr>
        <w:t>Reuse of Existing Common Services/Utilities</w:t>
      </w:r>
      <w:bookmarkStart w:name="_Toc207768259" w:id="44"/>
      <w:bookmarkEnd w:id="40"/>
      <w:bookmarkEnd w:id="43"/>
    </w:p>
    <w:p w:rsidRPr="005865A5" w:rsidR="005A6CC0" w:rsidP="1DEBFDCF" w:rsidRDefault="005A6CC0" w14:paraId="19FB8342" w14:textId="39D91DBC">
      <w:pPr>
        <w:ind/>
      </w:pPr>
      <w:r w:rsidRPr="54CB5DE9" w:rsidR="4B8674E6">
        <w:rPr>
          <w:rFonts w:ascii="Times New Roman" w:hAnsi="Times New Roman" w:eastAsia="Times New Roman" w:cs="Times New Roman"/>
          <w:noProof w:val="0"/>
          <w:color w:val="000000" w:themeColor="text1" w:themeTint="FF" w:themeShade="FF"/>
          <w:sz w:val="24"/>
          <w:szCs w:val="24"/>
          <w:lang w:val="en-US"/>
        </w:rPr>
        <w:t>Design and development are done from scratch using existing sources star UML for design and VI for development.</w:t>
      </w:r>
    </w:p>
    <w:p w:rsidRPr="005865A5" w:rsidR="005A6CC0" w:rsidP="005865A5" w:rsidRDefault="005A6CC0" w14:paraId="254D764C" w14:textId="3D8BC477">
      <w:pPr>
        <w:pStyle w:val="BodyText"/>
        <w:ind w:left="709"/>
        <w:rPr>
          <w:rFonts w:ascii="Arial" w:hAnsi="Arial" w:cs="Arial"/>
        </w:rPr>
      </w:pPr>
      <w:r w:rsidRPr="1DEBFDCF" w:rsidR="005A6CC0">
        <w:rPr>
          <w:rFonts w:ascii="Arial" w:hAnsi="Arial" w:cs="Arial"/>
        </w:rPr>
        <w:t xml:space="preserve"> </w:t>
      </w:r>
    </w:p>
    <w:p w:rsidR="00AD0765" w:rsidP="54CB5DE9" w:rsidRDefault="009D4FE0" w14:paraId="7A4E8589" w14:textId="5267A485">
      <w:pPr>
        <w:pStyle w:val="Heading3"/>
        <w:numPr>
          <w:numId w:val="0"/>
        </w:numPr>
        <w:ind w:left="144"/>
        <w:rPr>
          <w:rFonts w:ascii="Times New Roman" w:hAnsi="Times New Roman" w:eastAsia="Times New Roman" w:cs="Times New Roman"/>
          <w:sz w:val="24"/>
          <w:szCs w:val="24"/>
        </w:rPr>
      </w:pPr>
      <w:bookmarkStart w:name="_Toc368912265" w:id="46"/>
      <w:r w:rsidRPr="54CB5DE9" w:rsidR="1B891971">
        <w:rPr>
          <w:rFonts w:ascii="Times New Roman" w:hAnsi="Times New Roman" w:eastAsia="Times New Roman" w:cs="Times New Roman"/>
          <w:sz w:val="24"/>
          <w:szCs w:val="24"/>
        </w:rPr>
        <w:t xml:space="preserve">2.2.3. </w:t>
      </w:r>
      <w:r w:rsidRPr="54CB5DE9" w:rsidR="009D4FE0">
        <w:rPr>
          <w:rFonts w:ascii="Times New Roman" w:hAnsi="Times New Roman" w:eastAsia="Times New Roman" w:cs="Times New Roman"/>
          <w:sz w:val="24"/>
          <w:szCs w:val="24"/>
        </w:rPr>
        <w:t>Creation of New Common Services/Utilities</w:t>
      </w:r>
      <w:bookmarkStart w:name="_Toc207768260" w:id="47"/>
      <w:bookmarkEnd w:id="44"/>
      <w:bookmarkEnd w:id="46"/>
    </w:p>
    <w:p w:rsidRPr="005A6CC0" w:rsidR="005A6CC0" w:rsidP="54CB5DE9" w:rsidRDefault="005A6CC0" w14:paraId="07D1F668" w14:textId="41657413">
      <w:pPr>
        <w:pStyle w:val="BodyText"/>
        <w:ind w:left="0"/>
        <w:rPr>
          <w:sz w:val="24"/>
          <w:szCs w:val="24"/>
        </w:rPr>
      </w:pPr>
      <w:r w:rsidRPr="54CB5DE9" w:rsidR="5B39FD19">
        <w:rPr>
          <w:sz w:val="24"/>
          <w:szCs w:val="24"/>
        </w:rPr>
        <w:t xml:space="preserve">  </w:t>
      </w:r>
      <w:r w:rsidRPr="54CB5DE9" w:rsidR="005A6CC0">
        <w:rPr>
          <w:sz w:val="24"/>
          <w:szCs w:val="24"/>
        </w:rPr>
        <w:t xml:space="preserve">Used existing </w:t>
      </w:r>
      <w:bookmarkStart w:name="_Int_JsX4Ps4p" w:id="48"/>
      <w:r w:rsidRPr="54CB5DE9" w:rsidR="005A6CC0">
        <w:rPr>
          <w:sz w:val="24"/>
          <w:szCs w:val="24"/>
        </w:rPr>
        <w:t>resources</w:t>
      </w:r>
      <w:bookmarkEnd w:id="48"/>
      <w:r w:rsidRPr="54CB5DE9" w:rsidR="005A6CC0">
        <w:rPr>
          <w:sz w:val="24"/>
          <w:szCs w:val="24"/>
        </w:rPr>
        <w:t xml:space="preserve"> </w:t>
      </w:r>
      <w:bookmarkStart w:name="_Int_ZV24Npou" w:id="49"/>
      <w:r w:rsidRPr="54CB5DE9" w:rsidR="005A6CC0">
        <w:rPr>
          <w:sz w:val="24"/>
          <w:szCs w:val="24"/>
        </w:rPr>
        <w:t>to develop</w:t>
      </w:r>
      <w:bookmarkEnd w:id="49"/>
      <w:r w:rsidRPr="54CB5DE9" w:rsidR="005A6CC0">
        <w:rPr>
          <w:sz w:val="24"/>
          <w:szCs w:val="24"/>
        </w:rPr>
        <w:t xml:space="preserve"> the application specific services</w:t>
      </w:r>
    </w:p>
    <w:p w:rsidRPr="00A20F89" w:rsidR="00A20F89" w:rsidP="54CB5DE9" w:rsidRDefault="00A20F89" w14:paraId="6D998C48" w14:textId="3693F91D">
      <w:pPr>
        <w:pStyle w:val="Heading3"/>
        <w:numPr>
          <w:numId w:val="0"/>
        </w:numPr>
        <w:ind w:left="144"/>
        <w:rPr>
          <w:rFonts w:ascii="Times New Roman" w:hAnsi="Times New Roman" w:eastAsia="Times New Roman" w:cs="Times New Roman"/>
          <w:sz w:val="24"/>
          <w:szCs w:val="24"/>
        </w:rPr>
      </w:pPr>
      <w:bookmarkStart w:name="_Toc368912266" w:id="50"/>
      <w:r w:rsidRPr="54CB5DE9" w:rsidR="0596BD24">
        <w:rPr>
          <w:rFonts w:ascii="Times New Roman" w:hAnsi="Times New Roman" w:eastAsia="Times New Roman" w:cs="Times New Roman"/>
          <w:sz w:val="24"/>
          <w:szCs w:val="24"/>
        </w:rPr>
        <w:t xml:space="preserve">2.2.4. </w:t>
      </w:r>
      <w:r w:rsidRPr="54CB5DE9" w:rsidR="009D4FE0">
        <w:rPr>
          <w:rFonts w:ascii="Times New Roman" w:hAnsi="Times New Roman" w:eastAsia="Times New Roman" w:cs="Times New Roman"/>
          <w:sz w:val="24"/>
          <w:szCs w:val="24"/>
        </w:rPr>
        <w:t>User Interface Paradigms</w:t>
      </w:r>
      <w:bookmarkEnd w:id="47"/>
      <w:bookmarkEnd w:id="50"/>
    </w:p>
    <w:p w:rsidR="1125E457" w:rsidP="47A369CB" w:rsidRDefault="1125E457" w14:paraId="6A572E86" w14:textId="4E3A2DB1">
      <w:pPr>
        <w:pStyle w:val="Normal"/>
        <w:jc w:val="both"/>
        <w:rPr>
          <w:sz w:val="24"/>
          <w:szCs w:val="24"/>
        </w:rPr>
      </w:pPr>
      <w:r w:rsidRPr="47A369CB" w:rsidR="1125E457">
        <w:rPr>
          <w:sz w:val="24"/>
          <w:szCs w:val="24"/>
        </w:rPr>
        <w:t xml:space="preserve">  </w:t>
      </w:r>
      <w:r w:rsidRPr="47A369CB" w:rsidR="701443F7">
        <w:rPr>
          <w:sz w:val="24"/>
          <w:szCs w:val="24"/>
        </w:rPr>
        <w:t xml:space="preserve"> </w:t>
      </w:r>
      <w:r w:rsidRPr="47A369CB" w:rsidR="1125E457">
        <w:rPr>
          <w:sz w:val="24"/>
          <w:szCs w:val="24"/>
        </w:rPr>
        <w:t>Client</w:t>
      </w:r>
      <w:r w:rsidRPr="47A369CB" w:rsidR="732E8C8C">
        <w:rPr>
          <w:sz w:val="24"/>
          <w:szCs w:val="24"/>
        </w:rPr>
        <w:t xml:space="preserve">: Client are key part of the system. They should be able to choose </w:t>
      </w:r>
      <w:r w:rsidRPr="47A369CB" w:rsidR="11341D71">
        <w:rPr>
          <w:sz w:val="24"/>
          <w:szCs w:val="24"/>
        </w:rPr>
        <w:t xml:space="preserve">the user to </w:t>
      </w:r>
      <w:r w:rsidRPr="47A369CB" w:rsidR="5CFDEA6D">
        <w:rPr>
          <w:sz w:val="24"/>
          <w:szCs w:val="24"/>
        </w:rPr>
        <w:t xml:space="preserve">  </w:t>
      </w:r>
      <w:r w:rsidRPr="47A369CB" w:rsidR="2170B279">
        <w:rPr>
          <w:sz w:val="24"/>
          <w:szCs w:val="24"/>
        </w:rPr>
        <w:t xml:space="preserve"> </w:t>
      </w:r>
    </w:p>
    <w:p w:rsidR="1125E457" w:rsidP="47A369CB" w:rsidRDefault="1125E457" w14:paraId="71D1F361" w14:textId="4A72B19C">
      <w:pPr>
        <w:pStyle w:val="Normal"/>
        <w:jc w:val="both"/>
        <w:rPr>
          <w:sz w:val="24"/>
          <w:szCs w:val="24"/>
        </w:rPr>
      </w:pPr>
      <w:r w:rsidRPr="47A369CB" w:rsidR="2170B279">
        <w:rPr>
          <w:sz w:val="24"/>
          <w:szCs w:val="24"/>
        </w:rPr>
        <w:t xml:space="preserve">    </w:t>
      </w:r>
      <w:r w:rsidRPr="47A369CB" w:rsidR="11341D71">
        <w:rPr>
          <w:sz w:val="24"/>
          <w:szCs w:val="24"/>
        </w:rPr>
        <w:t xml:space="preserve">whom they want to </w:t>
      </w:r>
      <w:bookmarkStart w:name="_Int_3O9miHn0" w:id="820725820"/>
      <w:r w:rsidRPr="47A369CB" w:rsidR="0E0AD520">
        <w:rPr>
          <w:sz w:val="24"/>
          <w:szCs w:val="24"/>
        </w:rPr>
        <w:t>talk to</w:t>
      </w:r>
      <w:bookmarkEnd w:id="820725820"/>
      <w:r w:rsidRPr="47A369CB" w:rsidR="11341D71">
        <w:rPr>
          <w:sz w:val="24"/>
          <w:szCs w:val="24"/>
        </w:rPr>
        <w:t>.</w:t>
      </w:r>
    </w:p>
    <w:p w:rsidR="44D0CE29" w:rsidP="47A369CB" w:rsidRDefault="44D0CE29" w14:paraId="5AB32A19" w14:textId="1C112887">
      <w:pPr>
        <w:pStyle w:val="Normal"/>
        <w:jc w:val="both"/>
        <w:rPr>
          <w:sz w:val="24"/>
          <w:szCs w:val="24"/>
        </w:rPr>
      </w:pPr>
    </w:p>
    <w:p w:rsidR="1125E457" w:rsidP="47A369CB" w:rsidRDefault="1125E457" w14:paraId="4B406D59" w14:textId="7EFBEBE9">
      <w:pPr>
        <w:pStyle w:val="Normal"/>
        <w:jc w:val="both"/>
        <w:rPr>
          <w:sz w:val="24"/>
          <w:szCs w:val="24"/>
        </w:rPr>
      </w:pPr>
      <w:r w:rsidRPr="47A369CB" w:rsidR="1125E457">
        <w:rPr>
          <w:sz w:val="24"/>
          <w:szCs w:val="24"/>
        </w:rPr>
        <w:t xml:space="preserve">  </w:t>
      </w:r>
      <w:r w:rsidRPr="47A369CB" w:rsidR="1125E457">
        <w:rPr>
          <w:sz w:val="24"/>
          <w:szCs w:val="24"/>
        </w:rPr>
        <w:t>Server</w:t>
      </w:r>
      <w:r w:rsidRPr="47A369CB" w:rsidR="7A79FAEC">
        <w:rPr>
          <w:sz w:val="24"/>
          <w:szCs w:val="24"/>
        </w:rPr>
        <w:t>: Server has access to client data. Server</w:t>
      </w:r>
      <w:r w:rsidRPr="47A369CB" w:rsidR="7A79FAEC">
        <w:rPr>
          <w:sz w:val="24"/>
          <w:szCs w:val="24"/>
        </w:rPr>
        <w:t xml:space="preserve"> </w:t>
      </w:r>
      <w:r w:rsidRPr="47A369CB" w:rsidR="7A79FAEC">
        <w:rPr>
          <w:sz w:val="24"/>
          <w:szCs w:val="24"/>
        </w:rPr>
        <w:t>is re</w:t>
      </w:r>
      <w:r w:rsidRPr="47A369CB" w:rsidR="7A79FAEC">
        <w:rPr>
          <w:sz w:val="24"/>
          <w:szCs w:val="24"/>
        </w:rPr>
        <w:t>sponsible fo</w:t>
      </w:r>
      <w:r w:rsidRPr="47A369CB" w:rsidR="7A79FAEC">
        <w:rPr>
          <w:sz w:val="24"/>
          <w:szCs w:val="24"/>
        </w:rPr>
        <w:t>r</w:t>
      </w:r>
      <w:r w:rsidRPr="47A369CB" w:rsidR="7A79FAEC">
        <w:rPr>
          <w:sz w:val="24"/>
          <w:szCs w:val="24"/>
        </w:rPr>
        <w:t xml:space="preserve"> mana</w:t>
      </w:r>
      <w:r w:rsidRPr="47A369CB" w:rsidR="7A79FAEC">
        <w:rPr>
          <w:sz w:val="24"/>
          <w:szCs w:val="24"/>
        </w:rPr>
        <w:t xml:space="preserve">ging and </w:t>
      </w:r>
      <w:r w:rsidRPr="47A369CB" w:rsidR="5538871D">
        <w:rPr>
          <w:sz w:val="24"/>
          <w:szCs w:val="24"/>
        </w:rPr>
        <w:t>storing   the</w:t>
      </w:r>
      <w:r w:rsidRPr="47A369CB" w:rsidR="7A79FAEC">
        <w:rPr>
          <w:sz w:val="24"/>
          <w:szCs w:val="24"/>
        </w:rPr>
        <w:t xml:space="preserve"> client data.</w:t>
      </w:r>
    </w:p>
    <w:p w:rsidR="1DEBFDCF" w:rsidP="47A369CB" w:rsidRDefault="1DEBFDCF" w14:paraId="6DA01755" w14:textId="0F7A066C">
      <w:pPr>
        <w:pStyle w:val="Normal"/>
        <w:jc w:val="both"/>
      </w:pPr>
      <w:bookmarkStart w:name="_Toc207768263" w:id="51"/>
    </w:p>
    <w:p w:rsidR="000C74B2" w:rsidP="54CB5DE9" w:rsidRDefault="000C74B2" w14:paraId="4BA6E691" w14:textId="02E12373">
      <w:pPr>
        <w:pStyle w:val="Heading3"/>
        <w:numPr>
          <w:numId w:val="0"/>
        </w:numPr>
        <w:spacing w:line="276" w:lineRule="auto"/>
        <w:ind w:left="144"/>
        <w:rPr>
          <w:rFonts w:ascii="Times New Roman" w:hAnsi="Times New Roman" w:eastAsia="Times New Roman" w:cs="Times New Roman"/>
          <w:sz w:val="24"/>
          <w:szCs w:val="24"/>
        </w:rPr>
      </w:pPr>
      <w:bookmarkStart w:name="_Toc368912267" w:id="52"/>
      <w:r w:rsidRPr="770D4459" w:rsidR="4CA95095">
        <w:rPr>
          <w:rFonts w:ascii="Times New Roman" w:hAnsi="Times New Roman" w:eastAsia="Times New Roman" w:cs="Times New Roman"/>
          <w:sz w:val="24"/>
          <w:szCs w:val="24"/>
        </w:rPr>
        <w:t xml:space="preserve">2.2.5. </w:t>
      </w:r>
      <w:r w:rsidRPr="770D4459" w:rsidR="009D4FE0">
        <w:rPr>
          <w:rFonts w:ascii="Times New Roman" w:hAnsi="Times New Roman" w:eastAsia="Times New Roman" w:cs="Times New Roman"/>
          <w:sz w:val="24"/>
          <w:szCs w:val="24"/>
        </w:rPr>
        <w:t>System Interface Paradigms</w:t>
      </w:r>
      <w:bookmarkEnd w:id="51"/>
      <w:bookmarkEnd w:id="52"/>
    </w:p>
    <w:p w:rsidR="000C74B2" w:rsidP="6B14B670" w:rsidRDefault="000C74B2" w14:paraId="454F93B5" w14:textId="1E1635A5">
      <w:pPr>
        <w:pStyle w:val="Heading3"/>
        <w:numPr>
          <w:numId w:val="0"/>
        </w:numPr>
        <w:spacing w:line="276" w:lineRule="auto"/>
        <w:ind w:left="144"/>
      </w:pPr>
      <w:r w:rsidRPr="47A369CB" w:rsidR="665C5BFB">
        <w:rPr>
          <w:rFonts w:ascii="Times New Roman" w:hAnsi="Times New Roman" w:eastAsia="Times New Roman" w:cs="Times New Roman"/>
          <w:b w:val="0"/>
          <w:bCs w:val="0"/>
          <w:noProof w:val="0"/>
          <w:sz w:val="24"/>
          <w:szCs w:val="24"/>
          <w:lang w:val="en-US"/>
        </w:rPr>
        <w:t>The system Interface paradigm implemented is a Menu driven interface between user and client. It displays a set of</w:t>
      </w:r>
      <w:r w:rsidRPr="47A369CB" w:rsidR="665C5BFB">
        <w:rPr>
          <w:rFonts w:ascii="Times New Roman" w:hAnsi="Times New Roman" w:eastAsia="Times New Roman" w:cs="Times New Roman"/>
          <w:b w:val="0"/>
          <w:bCs w:val="0"/>
          <w:noProof w:val="0"/>
          <w:sz w:val="24"/>
          <w:szCs w:val="24"/>
          <w:lang w:val="en-US"/>
        </w:rPr>
        <w:t xml:space="preserve"> </w:t>
      </w:r>
      <w:bookmarkStart w:name="_Int_vCUK1Hnc" w:id="1757120263"/>
      <w:r w:rsidRPr="47A369CB" w:rsidR="2A9F9C67">
        <w:rPr>
          <w:rFonts w:ascii="Times New Roman" w:hAnsi="Times New Roman" w:eastAsia="Times New Roman" w:cs="Times New Roman"/>
          <w:b w:val="0"/>
          <w:bCs w:val="0"/>
          <w:noProof w:val="0"/>
          <w:sz w:val="24"/>
          <w:szCs w:val="24"/>
          <w:lang w:val="en-US"/>
        </w:rPr>
        <w:t>menus</w:t>
      </w:r>
      <w:bookmarkEnd w:id="1757120263"/>
      <w:r w:rsidRPr="47A369CB" w:rsidR="665C5BFB">
        <w:rPr>
          <w:rFonts w:ascii="Times New Roman" w:hAnsi="Times New Roman" w:eastAsia="Times New Roman" w:cs="Times New Roman"/>
          <w:b w:val="0"/>
          <w:bCs w:val="0"/>
          <w:noProof w:val="0"/>
          <w:sz w:val="24"/>
          <w:szCs w:val="24"/>
          <w:lang w:val="en-US"/>
        </w:rPr>
        <w:t>,</w:t>
      </w:r>
      <w:r w:rsidRPr="47A369CB" w:rsidR="665C5BFB">
        <w:rPr>
          <w:rFonts w:ascii="Times New Roman" w:hAnsi="Times New Roman" w:eastAsia="Times New Roman" w:cs="Times New Roman"/>
          <w:b w:val="0"/>
          <w:bCs w:val="0"/>
          <w:noProof w:val="0"/>
          <w:sz w:val="24"/>
          <w:szCs w:val="24"/>
          <w:lang w:val="en-US"/>
        </w:rPr>
        <w:t xml:space="preserve"> which is to be chosen by </w:t>
      </w:r>
      <w:bookmarkStart w:name="_Int_6zksoCHT" w:id="1270285543"/>
      <w:r w:rsidRPr="47A369CB" w:rsidR="18FA4BC1">
        <w:rPr>
          <w:rFonts w:ascii="Times New Roman" w:hAnsi="Times New Roman" w:eastAsia="Times New Roman" w:cs="Times New Roman"/>
          <w:b w:val="0"/>
          <w:bCs w:val="0"/>
          <w:noProof w:val="0"/>
          <w:sz w:val="24"/>
          <w:szCs w:val="24"/>
          <w:lang w:val="en-US"/>
        </w:rPr>
        <w:t>the user</w:t>
      </w:r>
      <w:bookmarkEnd w:id="1270285543"/>
      <w:r w:rsidRPr="47A369CB" w:rsidR="665C5BFB">
        <w:rPr>
          <w:rFonts w:ascii="Times New Roman" w:hAnsi="Times New Roman" w:eastAsia="Times New Roman" w:cs="Times New Roman"/>
          <w:b w:val="0"/>
          <w:bCs w:val="0"/>
          <w:noProof w:val="0"/>
          <w:sz w:val="24"/>
          <w:szCs w:val="24"/>
          <w:lang w:val="en-US"/>
        </w:rPr>
        <w:t xml:space="preserve"> and implementing application accordingly.</w:t>
      </w:r>
    </w:p>
    <w:p w:rsidR="000C74B2" w:rsidP="770D4459" w:rsidRDefault="000C74B2" w14:paraId="2F8293FB" w14:textId="1F70877B">
      <w:pPr>
        <w:pStyle w:val="Heading3"/>
        <w:numPr>
          <w:numId w:val="0"/>
        </w:numPr>
        <w:spacing w:line="276" w:lineRule="auto"/>
        <w:ind w:left="0"/>
        <w:jc w:val="both"/>
        <w:rPr>
          <w:rFonts w:ascii="Times New Roman" w:hAnsi="Times New Roman" w:eastAsia="Times New Roman" w:cs="Times New Roman"/>
          <w:i w:val="1"/>
          <w:iCs w:val="1"/>
          <w:noProof w:val="0"/>
          <w:color w:val="0000FF"/>
          <w:sz w:val="13"/>
          <w:szCs w:val="13"/>
          <w:lang w:val="en-US"/>
        </w:rPr>
      </w:pPr>
      <w:bookmarkStart w:name="_Toc207768264" w:id="53"/>
      <w:bookmarkStart w:name="_Toc368912268" w:id="54"/>
      <w:r w:rsidRPr="770D4459" w:rsidR="5400768A">
        <w:rPr>
          <w:rFonts w:ascii="Times New Roman" w:hAnsi="Times New Roman" w:eastAsia="Times New Roman" w:cs="Times New Roman"/>
          <w:sz w:val="24"/>
          <w:szCs w:val="24"/>
        </w:rPr>
        <w:t xml:space="preserve">2.2.6. </w:t>
      </w:r>
      <w:r w:rsidRPr="770D4459" w:rsidR="009D4FE0">
        <w:rPr>
          <w:rFonts w:ascii="Times New Roman" w:hAnsi="Times New Roman" w:eastAsia="Times New Roman" w:cs="Times New Roman"/>
          <w:sz w:val="24"/>
          <w:szCs w:val="24"/>
        </w:rPr>
        <w:t xml:space="preserve">Error Detection </w:t>
      </w:r>
      <w:bookmarkStart w:name="_Toc361156523" w:id="55"/>
      <w:bookmarkStart w:name="_Toc207768265" w:id="56"/>
      <w:bookmarkEnd w:id="53"/>
      <w:r w:rsidRPr="770D4459" w:rsidR="005E7584">
        <w:rPr>
          <w:rFonts w:ascii="Times New Roman" w:hAnsi="Times New Roman" w:eastAsia="Times New Roman" w:cs="Times New Roman"/>
          <w:sz w:val="24"/>
          <w:szCs w:val="24"/>
        </w:rPr>
        <w:t>/ Exceptional Handling</w:t>
      </w:r>
      <w:bookmarkEnd w:id="54"/>
      <w:bookmarkEnd w:id="55"/>
      <w:bookmarkStart w:name="_Toc207768266" w:id="58"/>
      <w:bookmarkEnd w:id="56"/>
    </w:p>
    <w:p w:rsidRPr="002724FC" w:rsidR="00EA52EF" w:rsidP="1DEBFDCF" w:rsidRDefault="00EA52EF" w14:paraId="66DA6C8A" w14:textId="09C51AA5">
      <w:pPr>
        <w:pStyle w:val="Normal"/>
        <w:ind/>
        <w:rPr>
          <w:rFonts w:ascii="Times New Roman" w:hAnsi="Times New Roman" w:eastAsia="Times New Roman" w:cs="Times New Roman"/>
          <w:noProof w:val="0"/>
          <w:color w:val="202124"/>
          <w:sz w:val="24"/>
          <w:szCs w:val="24"/>
          <w:lang w:val="en-US"/>
        </w:rPr>
      </w:pPr>
      <w:r w:rsidRPr="54CB5DE9" w:rsidR="7E5F6135">
        <w:rPr>
          <w:rFonts w:ascii="Times New Roman" w:hAnsi="Times New Roman" w:eastAsia="Times New Roman" w:cs="Times New Roman"/>
          <w:noProof w:val="0"/>
          <w:color w:val="000000" w:themeColor="text1" w:themeTint="FF" w:themeShade="FF"/>
          <w:sz w:val="24"/>
          <w:szCs w:val="24"/>
          <w:lang w:val="en-US"/>
        </w:rPr>
        <w:t xml:space="preserve">Val grind application </w:t>
      </w:r>
      <w:r w:rsidRPr="54CB5DE9" w:rsidR="7E5F6135">
        <w:rPr>
          <w:rFonts w:ascii="Times New Roman" w:hAnsi="Times New Roman" w:eastAsia="Times New Roman" w:cs="Times New Roman"/>
          <w:noProof w:val="0"/>
          <w:color w:val="000000" w:themeColor="text1" w:themeTint="FF" w:themeShade="FF"/>
          <w:sz w:val="24"/>
          <w:szCs w:val="24"/>
          <w:lang w:val="en-US"/>
        </w:rPr>
        <w:t>used</w:t>
      </w:r>
      <w:r w:rsidRPr="54CB5DE9" w:rsidR="7E5F6135">
        <w:rPr>
          <w:rFonts w:ascii="Times New Roman" w:hAnsi="Times New Roman" w:eastAsia="Times New Roman" w:cs="Times New Roman"/>
          <w:noProof w:val="0"/>
          <w:color w:val="000000" w:themeColor="text1" w:themeTint="FF" w:themeShade="FF"/>
          <w:sz w:val="24"/>
          <w:szCs w:val="24"/>
          <w:lang w:val="en-US"/>
        </w:rPr>
        <w:t xml:space="preserve"> to check for memory leaks if any and </w:t>
      </w:r>
      <w:r w:rsidRPr="54CB5DE9" w:rsidR="7E5F6135">
        <w:rPr>
          <w:rFonts w:ascii="Times New Roman" w:hAnsi="Times New Roman" w:eastAsia="Times New Roman" w:cs="Times New Roman"/>
          <w:noProof w:val="0"/>
          <w:color w:val="000000" w:themeColor="text1" w:themeTint="FF" w:themeShade="FF"/>
          <w:sz w:val="24"/>
          <w:szCs w:val="24"/>
          <w:lang w:val="en-US"/>
        </w:rPr>
        <w:t>rectified</w:t>
      </w:r>
      <w:r w:rsidRPr="54CB5DE9" w:rsidR="7E5F6135">
        <w:rPr>
          <w:rFonts w:ascii="Times New Roman" w:hAnsi="Times New Roman" w:eastAsia="Times New Roman" w:cs="Times New Roman"/>
          <w:noProof w:val="0"/>
          <w:color w:val="000000" w:themeColor="text1" w:themeTint="FF" w:themeShade="FF"/>
          <w:sz w:val="24"/>
          <w:szCs w:val="24"/>
          <w:lang w:val="en-US"/>
        </w:rPr>
        <w:t xml:space="preserve"> if </w:t>
      </w:r>
      <w:bookmarkStart w:name="_Int_nn62uD1A" w:id="952521381"/>
      <w:r w:rsidRPr="54CB5DE9" w:rsidR="4198179D">
        <w:rPr>
          <w:rFonts w:ascii="Times New Roman" w:hAnsi="Times New Roman" w:eastAsia="Times New Roman" w:cs="Times New Roman"/>
          <w:noProof w:val="0"/>
          <w:color w:val="000000" w:themeColor="text1" w:themeTint="FF" w:themeShade="FF"/>
          <w:sz w:val="24"/>
          <w:szCs w:val="24"/>
          <w:lang w:val="en-US"/>
        </w:rPr>
        <w:t>any memory</w:t>
      </w:r>
      <w:bookmarkEnd w:id="952521381"/>
      <w:r w:rsidRPr="54CB5DE9" w:rsidR="5EC046B3">
        <w:rPr>
          <w:rFonts w:ascii="Times New Roman" w:hAnsi="Times New Roman" w:eastAsia="Times New Roman" w:cs="Times New Roman"/>
          <w:noProof w:val="0"/>
          <w:color w:val="000000" w:themeColor="text1" w:themeTint="FF" w:themeShade="FF"/>
          <w:sz w:val="24"/>
          <w:szCs w:val="24"/>
          <w:lang w:val="en-US"/>
        </w:rPr>
        <w:t xml:space="preserve">   </w:t>
      </w:r>
      <w:r w:rsidRPr="54CB5DE9" w:rsidR="7E5F6135">
        <w:rPr>
          <w:rFonts w:ascii="Times New Roman" w:hAnsi="Times New Roman" w:eastAsia="Times New Roman" w:cs="Times New Roman"/>
          <w:noProof w:val="0"/>
          <w:color w:val="000000" w:themeColor="text1" w:themeTint="FF" w:themeShade="FF"/>
          <w:sz w:val="24"/>
          <w:szCs w:val="24"/>
          <w:lang w:val="en-US"/>
        </w:rPr>
        <w:t xml:space="preserve">leaks occur. Val grind </w:t>
      </w:r>
      <w:r w:rsidRPr="54CB5DE9" w:rsidR="7E5F6135">
        <w:rPr>
          <w:rFonts w:ascii="Times New Roman" w:hAnsi="Times New Roman" w:eastAsia="Times New Roman" w:cs="Times New Roman"/>
          <w:noProof w:val="0"/>
          <w:color w:val="202124"/>
          <w:sz w:val="24"/>
          <w:szCs w:val="24"/>
          <w:lang w:val="en-US"/>
        </w:rPr>
        <w:t>is a programming tool for memory debugging, memory leak detection, and profiling. Val grind was originally designed to be a free memory debugging tool for Linux</w:t>
      </w:r>
    </w:p>
    <w:p w:rsidRPr="002724FC" w:rsidR="00EA52EF" w:rsidP="00645017" w:rsidRDefault="00EA52EF" w14:paraId="31BA80F9" w14:textId="14318F28">
      <w:pPr>
        <w:pStyle w:val="BodyText"/>
        <w:ind w:left="567"/>
        <w:rPr>
          <w:sz w:val="24"/>
          <w:szCs w:val="24"/>
        </w:rPr>
      </w:pPr>
    </w:p>
    <w:p w:rsidR="00272E71" w:rsidP="54CB5DE9" w:rsidRDefault="00272E71" w14:paraId="43BF5109" w14:textId="71914A75">
      <w:pPr>
        <w:pStyle w:val="Heading3"/>
        <w:numPr>
          <w:numId w:val="0"/>
        </w:numPr>
        <w:ind w:left="0"/>
        <w:rPr>
          <w:rFonts w:ascii="Times New Roman" w:hAnsi="Times New Roman" w:eastAsia="Times New Roman" w:cs="Times New Roman"/>
          <w:sz w:val="24"/>
          <w:szCs w:val="24"/>
        </w:rPr>
      </w:pPr>
      <w:bookmarkEnd w:id="58"/>
      <w:bookmarkStart w:name="_Toc207768271" w:id="67"/>
      <w:r w:rsidRPr="54CB5DE9" w:rsidR="27D7F0E0">
        <w:rPr>
          <w:rFonts w:ascii="Times New Roman" w:hAnsi="Times New Roman" w:eastAsia="Times New Roman" w:cs="Times New Roman"/>
          <w:sz w:val="24"/>
          <w:szCs w:val="24"/>
        </w:rPr>
        <w:t xml:space="preserve">2.2.7. </w:t>
      </w:r>
      <w:r w:rsidRPr="54CB5DE9" w:rsidR="46477B7B">
        <w:rPr>
          <w:rFonts w:ascii="Times New Roman" w:hAnsi="Times New Roman" w:eastAsia="Times New Roman" w:cs="Times New Roman"/>
          <w:sz w:val="24"/>
          <w:szCs w:val="24"/>
        </w:rPr>
        <w:t>Memory Management</w:t>
      </w:r>
    </w:p>
    <w:p w:rsidR="536B6AE2" w:rsidP="44D0CE29" w:rsidRDefault="536B6AE2" w14:paraId="3FE443C1" w14:textId="72F27A8C">
      <w:pPr>
        <w:pStyle w:val="Normal"/>
        <w:rPr>
          <w:sz w:val="24"/>
          <w:szCs w:val="24"/>
        </w:rPr>
      </w:pPr>
      <w:r w:rsidRPr="54CB5DE9" w:rsidR="536B6AE2">
        <w:rPr>
          <w:sz w:val="24"/>
          <w:szCs w:val="24"/>
        </w:rPr>
        <w:t xml:space="preserve">GHz processor, 4GB RAM or </w:t>
      </w:r>
      <w:bookmarkStart w:name="_Int_xVxn3MY7" w:id="1628736597"/>
      <w:r w:rsidRPr="54CB5DE9" w:rsidR="536B6AE2">
        <w:rPr>
          <w:sz w:val="24"/>
          <w:szCs w:val="24"/>
        </w:rPr>
        <w:t>more (</w:t>
      </w:r>
      <w:bookmarkEnd w:id="1628736597"/>
      <w:r w:rsidRPr="54CB5DE9" w:rsidR="536B6AE2">
        <w:rPr>
          <w:sz w:val="24"/>
          <w:szCs w:val="24"/>
        </w:rPr>
        <w:t>system memory)</w:t>
      </w:r>
      <w:r w:rsidRPr="54CB5DE9" w:rsidR="49569291">
        <w:rPr>
          <w:sz w:val="24"/>
          <w:szCs w:val="24"/>
        </w:rPr>
        <w:t>.</w:t>
      </w:r>
    </w:p>
    <w:p w:rsidR="4D04D47E" w:rsidP="44D0CE29" w:rsidRDefault="4D04D47E" w14:paraId="2137CCE5" w14:textId="18A6CEE2">
      <w:pPr>
        <w:pStyle w:val="Normal"/>
        <w:rPr>
          <w:sz w:val="24"/>
          <w:szCs w:val="24"/>
        </w:rPr>
      </w:pPr>
      <w:r w:rsidRPr="54CB5DE9" w:rsidR="4D04D47E">
        <w:rPr>
          <w:sz w:val="24"/>
          <w:szCs w:val="24"/>
        </w:rPr>
        <w:t>20 GB Hard Disk Drive or more.</w:t>
      </w:r>
    </w:p>
    <w:p w:rsidR="4D04D47E" w:rsidP="44D0CE29" w:rsidRDefault="4D04D47E" w14:paraId="66E0C36B" w14:textId="37D4DC14">
      <w:pPr>
        <w:pStyle w:val="Normal"/>
        <w:rPr>
          <w:sz w:val="24"/>
          <w:szCs w:val="24"/>
        </w:rPr>
      </w:pPr>
      <w:r w:rsidRPr="54CB5DE9" w:rsidR="7312B2DF">
        <w:rPr>
          <w:sz w:val="24"/>
          <w:szCs w:val="24"/>
        </w:rPr>
        <w:t>1024×768 screen resolution.</w:t>
      </w:r>
    </w:p>
    <w:p w:rsidR="7312B2DF" w:rsidP="44D0CE29" w:rsidRDefault="7312B2DF" w14:paraId="05E5F9DB" w14:textId="74C5574C">
      <w:pPr>
        <w:pStyle w:val="Normal"/>
        <w:rPr>
          <w:sz w:val="24"/>
          <w:szCs w:val="24"/>
        </w:rPr>
      </w:pPr>
      <w:r w:rsidRPr="770D4459" w:rsidR="35D2D71C">
        <w:rPr>
          <w:sz w:val="24"/>
          <w:szCs w:val="24"/>
        </w:rPr>
        <w:t xml:space="preserve"> </w:t>
      </w:r>
      <w:r w:rsidRPr="770D4459" w:rsidR="7312B2DF">
        <w:rPr>
          <w:sz w:val="24"/>
          <w:szCs w:val="24"/>
        </w:rPr>
        <w:t>Internet Connectivity.</w:t>
      </w:r>
    </w:p>
    <w:p w:rsidR="7312B2DF" w:rsidP="44D0CE29" w:rsidRDefault="7312B2DF" w14:paraId="503A41F4" w14:textId="036AB69A">
      <w:pPr>
        <w:pStyle w:val="Normal"/>
        <w:rPr>
          <w:sz w:val="24"/>
          <w:szCs w:val="24"/>
        </w:rPr>
      </w:pPr>
      <w:r w:rsidRPr="54CB5DE9" w:rsidR="7312B2DF">
        <w:rPr>
          <w:sz w:val="24"/>
          <w:szCs w:val="24"/>
        </w:rPr>
        <w:t xml:space="preserve">PC with some </w:t>
      </w:r>
      <w:bookmarkStart w:name="_Int_DE4dHaZa" w:id="1998424551"/>
      <w:bookmarkStart w:name="_Int_by9NkvbO" w:id="147264347"/>
      <w:r w:rsidRPr="54CB5DE9" w:rsidR="7312B2DF">
        <w:rPr>
          <w:sz w:val="24"/>
          <w:szCs w:val="24"/>
        </w:rPr>
        <w:t>equipment</w:t>
      </w:r>
      <w:bookmarkEnd w:id="147264347"/>
      <w:r w:rsidRPr="54CB5DE9" w:rsidR="7312B2DF">
        <w:rPr>
          <w:sz w:val="24"/>
          <w:szCs w:val="24"/>
        </w:rPr>
        <w:t>.</w:t>
      </w:r>
      <w:bookmarkEnd w:id="1998424551"/>
    </w:p>
    <w:p w:rsidR="00DA6E32" w:rsidP="54CB5DE9" w:rsidRDefault="00DA6E32" w14:paraId="53E9D26C" w14:textId="4E2778EC">
      <w:pPr>
        <w:pStyle w:val="Normal"/>
        <w:ind/>
        <w:rPr>
          <w:b w:val="0"/>
          <w:bCs w:val="0"/>
          <w:sz w:val="24"/>
          <w:szCs w:val="24"/>
        </w:rPr>
      </w:pPr>
      <w:r w:rsidRPr="54CB5DE9" w:rsidR="1C64F21A">
        <w:rPr>
          <w:rFonts w:ascii="Arial" w:hAnsi="Arial" w:eastAsia="Arial" w:cs="Arial"/>
          <w:noProof w:val="0"/>
          <w:color w:val="000000" w:themeColor="text1" w:themeTint="FF" w:themeShade="FF"/>
          <w:lang w:val="en-US"/>
        </w:rPr>
        <w:t>.</w:t>
      </w:r>
      <w:r w:rsidRPr="54CB5DE9" w:rsidR="627B9874">
        <w:rPr>
          <w:b w:val="0"/>
          <w:bCs w:val="0"/>
          <w:sz w:val="24"/>
          <w:szCs w:val="24"/>
        </w:rPr>
        <w:t xml:space="preserve"> </w:t>
      </w:r>
      <w:bookmarkEnd w:id="67"/>
    </w:p>
    <w:p w:rsidR="00DA6E32" w:rsidP="54CB5DE9" w:rsidRDefault="00DA6E32" w14:paraId="69538967" w14:textId="6836A2BC">
      <w:pPr>
        <w:pStyle w:val="Normal"/>
        <w:ind/>
        <w:rPr>
          <w:rFonts w:ascii="Times New Roman" w:hAnsi="Times New Roman" w:eastAsia="Times New Roman" w:cs="Times New Roman"/>
          <w:b w:val="1"/>
          <w:bCs w:val="1"/>
          <w:sz w:val="24"/>
          <w:szCs w:val="24"/>
        </w:rPr>
      </w:pPr>
      <w:bookmarkStart w:name="_Toc207768272" w:id="69"/>
      <w:r w:rsidRPr="54CB5DE9" w:rsidR="29EFAF81">
        <w:rPr>
          <w:rFonts w:ascii="Times New Roman" w:hAnsi="Times New Roman" w:eastAsia="Times New Roman" w:cs="Times New Roman"/>
          <w:b w:val="1"/>
          <w:bCs w:val="1"/>
          <w:sz w:val="24"/>
          <w:szCs w:val="24"/>
        </w:rPr>
        <w:t xml:space="preserve">2.2.8. </w:t>
      </w:r>
      <w:r w:rsidRPr="54CB5DE9" w:rsidR="3F3A5B6D">
        <w:rPr>
          <w:rFonts w:ascii="Times New Roman" w:hAnsi="Times New Roman" w:eastAsia="Times New Roman" w:cs="Times New Roman"/>
          <w:b w:val="1"/>
          <w:bCs w:val="1"/>
          <w:sz w:val="24"/>
          <w:szCs w:val="24"/>
        </w:rPr>
        <w:t>Performance</w:t>
      </w:r>
    </w:p>
    <w:p w:rsidRPr="005865A5" w:rsidR="002724FC" w:rsidP="16215DDD" w:rsidRDefault="002724FC" w14:paraId="739D88F0" w14:textId="30DBDFE1">
      <w:pPr>
        <w:pStyle w:val="BodyText"/>
        <w:ind w:left="0"/>
        <w:rPr>
          <w:sz w:val="24"/>
          <w:szCs w:val="24"/>
        </w:rPr>
      </w:pPr>
      <w:bookmarkStart w:name="_Int_d6jJaCtp" w:id="1730239194"/>
      <w:r w:rsidRPr="16215DDD" w:rsidR="22BF708A">
        <w:rPr>
          <w:sz w:val="24"/>
          <w:szCs w:val="24"/>
        </w:rPr>
        <w:t>The performance</w:t>
      </w:r>
      <w:bookmarkEnd w:id="1730239194"/>
      <w:r w:rsidRPr="16215DDD" w:rsidR="78864E77">
        <w:rPr>
          <w:sz w:val="24"/>
          <w:szCs w:val="24"/>
        </w:rPr>
        <w:t xml:space="preserve"> of this application is </w:t>
      </w:r>
      <w:bookmarkStart w:name="_Int_0RFF9H6C" w:id="1457883976"/>
      <w:r w:rsidRPr="16215DDD" w:rsidR="78864E77">
        <w:rPr>
          <w:sz w:val="24"/>
          <w:szCs w:val="24"/>
        </w:rPr>
        <w:t>quite simple</w:t>
      </w:r>
      <w:bookmarkEnd w:id="1457883976"/>
      <w:bookmarkStart w:name="_Int_onOBHRjq" w:id="926578511"/>
      <w:r w:rsidRPr="16215DDD" w:rsidR="3665B8AB">
        <w:rPr>
          <w:sz w:val="24"/>
          <w:szCs w:val="24"/>
        </w:rPr>
        <w:t>. When</w:t>
      </w:r>
      <w:bookmarkEnd w:id="926578511"/>
      <w:r w:rsidRPr="16215DDD" w:rsidR="78864E77">
        <w:rPr>
          <w:sz w:val="24"/>
          <w:szCs w:val="24"/>
        </w:rPr>
        <w:t xml:space="preserve"> </w:t>
      </w:r>
      <w:bookmarkStart w:name="_Int_TuUhwiSB" w:id="1992131745"/>
      <w:r w:rsidRPr="16215DDD" w:rsidR="6B67A1D9">
        <w:rPr>
          <w:sz w:val="24"/>
          <w:szCs w:val="24"/>
        </w:rPr>
        <w:t>a user</w:t>
      </w:r>
      <w:bookmarkEnd w:id="1992131745"/>
      <w:r w:rsidRPr="16215DDD" w:rsidR="78864E77">
        <w:rPr>
          <w:sz w:val="24"/>
          <w:szCs w:val="24"/>
        </w:rPr>
        <w:t xml:space="preserve"> </w:t>
      </w:r>
      <w:bookmarkStart w:name="_Int_2EYKnlGt" w:id="207794111"/>
      <w:r w:rsidRPr="16215DDD" w:rsidR="68179B6C">
        <w:rPr>
          <w:sz w:val="24"/>
          <w:szCs w:val="24"/>
        </w:rPr>
        <w:t>logs in</w:t>
      </w:r>
      <w:bookmarkEnd w:id="207794111"/>
      <w:r w:rsidRPr="16215DDD" w:rsidR="78864E77">
        <w:rPr>
          <w:sz w:val="24"/>
          <w:szCs w:val="24"/>
        </w:rPr>
        <w:t xml:space="preserve"> to </w:t>
      </w:r>
      <w:bookmarkStart w:name="_Int_vfYIXstK" w:id="566071338"/>
      <w:r w:rsidRPr="16215DDD" w:rsidR="42461DF5">
        <w:rPr>
          <w:sz w:val="24"/>
          <w:szCs w:val="24"/>
        </w:rPr>
        <w:t>an application</w:t>
      </w:r>
      <w:bookmarkEnd w:id="566071338"/>
      <w:r w:rsidRPr="16215DDD" w:rsidR="78864E77">
        <w:rPr>
          <w:sz w:val="24"/>
          <w:szCs w:val="24"/>
        </w:rPr>
        <w:t xml:space="preserve"> it </w:t>
      </w:r>
      <w:bookmarkStart w:name="_Int_qhxCkEey" w:id="278665107"/>
      <w:r w:rsidRPr="16215DDD" w:rsidR="0DB72EF6">
        <w:rPr>
          <w:sz w:val="24"/>
          <w:szCs w:val="24"/>
        </w:rPr>
        <w:t>gets</w:t>
      </w:r>
      <w:bookmarkEnd w:id="278665107"/>
      <w:r w:rsidRPr="16215DDD" w:rsidR="78864E77">
        <w:rPr>
          <w:sz w:val="24"/>
          <w:szCs w:val="24"/>
        </w:rPr>
        <w:t xml:space="preserve"> connected to </w:t>
      </w:r>
      <w:bookmarkStart w:name="_Int_OWnAKmLQ" w:id="43134576"/>
      <w:r w:rsidRPr="16215DDD" w:rsidR="1900200B">
        <w:rPr>
          <w:sz w:val="24"/>
          <w:szCs w:val="24"/>
        </w:rPr>
        <w:t>the server</w:t>
      </w:r>
      <w:bookmarkEnd w:id="43134576"/>
      <w:r w:rsidRPr="16215DDD" w:rsidR="78864E77">
        <w:rPr>
          <w:sz w:val="24"/>
          <w:szCs w:val="24"/>
        </w:rPr>
        <w:t xml:space="preserve"> and after that </w:t>
      </w:r>
      <w:r w:rsidRPr="16215DDD" w:rsidR="78864E77">
        <w:rPr>
          <w:sz w:val="24"/>
          <w:szCs w:val="24"/>
        </w:rPr>
        <w:t>user</w:t>
      </w:r>
      <w:r w:rsidRPr="16215DDD" w:rsidR="78864E77">
        <w:rPr>
          <w:sz w:val="24"/>
          <w:szCs w:val="24"/>
        </w:rPr>
        <w:t xml:space="preserve"> can choose an</w:t>
      </w:r>
      <w:r w:rsidRPr="16215DDD" w:rsidR="39E16946">
        <w:rPr>
          <w:sz w:val="24"/>
          <w:szCs w:val="24"/>
        </w:rPr>
        <w:t xml:space="preserve">y person or group whom they want to </w:t>
      </w:r>
      <w:r w:rsidRPr="16215DDD" w:rsidR="39E16946">
        <w:rPr>
          <w:sz w:val="24"/>
          <w:szCs w:val="24"/>
        </w:rPr>
        <w:t>chat</w:t>
      </w:r>
      <w:r w:rsidRPr="16215DDD" w:rsidR="39E16946">
        <w:rPr>
          <w:sz w:val="24"/>
          <w:szCs w:val="24"/>
        </w:rPr>
        <w:t xml:space="preserve"> and share files with them.</w:t>
      </w:r>
    </w:p>
    <w:p w:rsidR="00D10D5F" w:rsidP="54CB5DE9" w:rsidRDefault="00DA6E32" w14:paraId="406CC36E" w14:textId="25864C04">
      <w:pPr>
        <w:pStyle w:val="Heading3"/>
        <w:numPr>
          <w:numId w:val="0"/>
        </w:numPr>
        <w:ind w:left="0"/>
        <w:rPr>
          <w:sz w:val="24"/>
          <w:szCs w:val="24"/>
        </w:rPr>
      </w:pPr>
      <w:bookmarkEnd w:id="69"/>
      <w:r w:rsidRPr="54CB5DE9" w:rsidR="36E23BF3">
        <w:rPr>
          <w:sz w:val="24"/>
          <w:szCs w:val="24"/>
        </w:rPr>
        <w:t xml:space="preserve"> 2.2.9. </w:t>
      </w:r>
      <w:r w:rsidRPr="54CB5DE9" w:rsidR="77FCDC5C">
        <w:rPr>
          <w:sz w:val="24"/>
          <w:szCs w:val="24"/>
        </w:rPr>
        <w:t>Security</w:t>
      </w:r>
    </w:p>
    <w:p w:rsidR="7DDF7756" w:rsidP="54CB5DE9" w:rsidRDefault="7DDF7756" w14:paraId="1C97A101" w14:textId="3582E820">
      <w:pPr>
        <w:pStyle w:val="BodyText"/>
        <w:ind w:left="0"/>
        <w:rPr>
          <w:b w:val="1"/>
          <w:bCs w:val="1"/>
          <w:sz w:val="24"/>
          <w:szCs w:val="24"/>
        </w:rPr>
      </w:pPr>
      <w:r w:rsidRPr="54CB5DE9" w:rsidR="584B7E8B">
        <w:rPr>
          <w:b w:val="0"/>
          <w:bCs w:val="0"/>
          <w:sz w:val="24"/>
          <w:szCs w:val="24"/>
        </w:rPr>
        <w:t>When client login in application and when they send some files to other user then the files first stored in server with a separate folder with some name and when user enter the wrong folder name they got exited from the application and their data will be removed from the serve</w:t>
      </w:r>
      <w:r w:rsidRPr="54CB5DE9" w:rsidR="5CB12A07">
        <w:rPr>
          <w:b w:val="0"/>
          <w:bCs w:val="0"/>
          <w:sz w:val="24"/>
          <w:szCs w:val="24"/>
        </w:rPr>
        <w:t>r.</w:t>
      </w:r>
    </w:p>
    <w:p w:rsidR="7DDF7756" w:rsidP="54CB5DE9" w:rsidRDefault="7DDF7756" w14:paraId="79D35700" w14:textId="26D3ED64">
      <w:pPr>
        <w:pStyle w:val="BodyText"/>
        <w:ind w:left="0"/>
        <w:rPr>
          <w:b w:val="1"/>
          <w:bCs w:val="1"/>
          <w:sz w:val="24"/>
          <w:szCs w:val="24"/>
        </w:rPr>
      </w:pPr>
      <w:r w:rsidRPr="54CB5DE9" w:rsidR="7DDF7756">
        <w:rPr>
          <w:b w:val="1"/>
          <w:bCs w:val="1"/>
          <w:sz w:val="24"/>
          <w:szCs w:val="24"/>
        </w:rPr>
        <w:t>2.2.10. Concurrency and Synchronization</w:t>
      </w:r>
    </w:p>
    <w:p w:rsidR="615058AF" w:rsidP="54CB5DE9" w:rsidRDefault="615058AF" w14:paraId="7C466C73" w14:textId="3DC1EEC3">
      <w:pPr>
        <w:rPr>
          <w:rFonts w:ascii="Times New Roman" w:hAnsi="Times New Roman" w:eastAsia="Times New Roman" w:cs="Times New Roman"/>
          <w:noProof w:val="0"/>
          <w:color w:val="000000" w:themeColor="text1" w:themeTint="FF" w:themeShade="FF"/>
          <w:sz w:val="24"/>
          <w:szCs w:val="24"/>
          <w:lang w:val="en-US"/>
        </w:rPr>
      </w:pPr>
      <w:r w:rsidRPr="770D4459" w:rsidR="75EF77DB">
        <w:rPr>
          <w:rFonts w:ascii="Times New Roman" w:hAnsi="Times New Roman" w:eastAsia="Times New Roman" w:cs="Times New Roman"/>
          <w:noProof w:val="0"/>
          <w:color w:val="000000" w:themeColor="text1" w:themeTint="FF" w:themeShade="FF"/>
          <w:sz w:val="24"/>
          <w:szCs w:val="24"/>
          <w:lang w:val="en-US"/>
        </w:rPr>
        <w:t>Application is designed to work concurrently without interfering with the function of other part of code and simultaneously.</w:t>
      </w:r>
    </w:p>
    <w:p w:rsidR="44D0CE29" w:rsidP="54CB5DE9" w:rsidRDefault="44D0CE29" w14:paraId="00D0E785" w14:textId="3248917D">
      <w:pPr>
        <w:pStyle w:val="BodyText"/>
        <w:ind w:left="567"/>
        <w:rPr>
          <w:b w:val="1"/>
          <w:bCs w:val="1"/>
          <w:sz w:val="24"/>
          <w:szCs w:val="24"/>
        </w:rPr>
      </w:pPr>
    </w:p>
    <w:p w:rsidR="099B4B9F" w:rsidP="54CB5DE9" w:rsidRDefault="099B4B9F" w14:paraId="466AA0BF" w14:textId="6C80A92C">
      <w:pPr>
        <w:pStyle w:val="BodyText"/>
        <w:ind w:left="0"/>
        <w:rPr>
          <w:b w:val="1"/>
          <w:bCs w:val="1"/>
          <w:sz w:val="24"/>
          <w:szCs w:val="24"/>
        </w:rPr>
      </w:pPr>
      <w:r w:rsidRPr="54CB5DE9" w:rsidR="7DDF7756">
        <w:rPr>
          <w:b w:val="1"/>
          <w:bCs w:val="1"/>
          <w:sz w:val="24"/>
          <w:szCs w:val="24"/>
        </w:rPr>
        <w:t>2.2.11. Housekeeping and Maintenance</w:t>
      </w:r>
    </w:p>
    <w:p w:rsidR="099B4B9F" w:rsidP="54CB5DE9" w:rsidRDefault="099B4B9F" w14:paraId="601B5AD0" w14:textId="3179F636">
      <w:pPr>
        <w:pStyle w:val="BodyText"/>
        <w:ind w:left="0"/>
        <w:rPr>
          <w:b w:val="0"/>
          <w:bCs w:val="0"/>
          <w:sz w:val="24"/>
          <w:szCs w:val="24"/>
        </w:rPr>
      </w:pPr>
      <w:r w:rsidRPr="54CB5DE9" w:rsidR="099B4B9F">
        <w:rPr>
          <w:b w:val="0"/>
          <w:bCs w:val="0"/>
          <w:sz w:val="24"/>
          <w:szCs w:val="24"/>
        </w:rPr>
        <w:t xml:space="preserve">Memory: System will have only 10GB space </w:t>
      </w:r>
      <w:bookmarkStart w:name="_Int_jx1aQtzc" w:id="708086008"/>
      <w:r w:rsidRPr="54CB5DE9" w:rsidR="099B4B9F">
        <w:rPr>
          <w:b w:val="0"/>
          <w:bCs w:val="0"/>
          <w:sz w:val="24"/>
          <w:szCs w:val="24"/>
        </w:rPr>
        <w:t>for</w:t>
      </w:r>
      <w:bookmarkEnd w:id="708086008"/>
      <w:r w:rsidRPr="54CB5DE9" w:rsidR="099B4B9F">
        <w:rPr>
          <w:b w:val="0"/>
          <w:bCs w:val="0"/>
          <w:sz w:val="24"/>
          <w:szCs w:val="24"/>
        </w:rPr>
        <w:t xml:space="preserve"> data server.</w:t>
      </w:r>
    </w:p>
    <w:p w:rsidR="099B4B9F" w:rsidP="54CB5DE9" w:rsidRDefault="099B4B9F" w14:paraId="112A895A" w14:textId="2CDDC79E">
      <w:pPr>
        <w:pStyle w:val="BodyText"/>
        <w:ind w:left="0"/>
        <w:rPr>
          <w:b w:val="0"/>
          <w:bCs w:val="0"/>
          <w:sz w:val="24"/>
          <w:szCs w:val="24"/>
        </w:rPr>
      </w:pPr>
      <w:r w:rsidRPr="54CB5DE9" w:rsidR="099B4B9F">
        <w:rPr>
          <w:b w:val="0"/>
          <w:bCs w:val="0"/>
          <w:sz w:val="24"/>
          <w:szCs w:val="24"/>
        </w:rPr>
        <w:t xml:space="preserve">Language Requirement: software must be in only </w:t>
      </w:r>
      <w:bookmarkStart w:name="_Int_JCV7aLW4" w:id="2025088330"/>
      <w:r w:rsidRPr="54CB5DE9" w:rsidR="099B4B9F">
        <w:rPr>
          <w:b w:val="0"/>
          <w:bCs w:val="0"/>
          <w:sz w:val="24"/>
          <w:szCs w:val="24"/>
        </w:rPr>
        <w:t>English</w:t>
      </w:r>
      <w:bookmarkEnd w:id="2025088330"/>
      <w:r w:rsidRPr="54CB5DE9" w:rsidR="099B4B9F">
        <w:rPr>
          <w:b w:val="0"/>
          <w:bCs w:val="0"/>
          <w:sz w:val="24"/>
          <w:szCs w:val="24"/>
        </w:rPr>
        <w:t>.</w:t>
      </w:r>
    </w:p>
    <w:p w:rsidR="099B4B9F" w:rsidP="54CB5DE9" w:rsidRDefault="099B4B9F" w14:paraId="1D21C7EC" w14:textId="73483576">
      <w:pPr>
        <w:pStyle w:val="BodyText"/>
        <w:ind w:left="0"/>
        <w:rPr>
          <w:b w:val="0"/>
          <w:bCs w:val="0"/>
          <w:sz w:val="24"/>
          <w:szCs w:val="24"/>
        </w:rPr>
      </w:pPr>
      <w:r w:rsidRPr="54CB5DE9" w:rsidR="099B4B9F">
        <w:rPr>
          <w:b w:val="0"/>
          <w:bCs w:val="0"/>
          <w:sz w:val="24"/>
          <w:szCs w:val="24"/>
        </w:rPr>
        <w:t>Implementation constraints: Application should be based on CPP.</w:t>
      </w:r>
    </w:p>
    <w:p w:rsidR="00D10D5F" w:rsidP="54CB5DE9" w:rsidRDefault="00D10D5F" w14:paraId="27921CB1" w14:textId="35910523">
      <w:pPr>
        <w:pStyle w:val="Heading1"/>
        <w:numPr>
          <w:numId w:val="0"/>
        </w:numPr>
        <w:ind w:left="0"/>
        <w:rPr>
          <w:rFonts w:ascii="Times New Roman" w:hAnsi="Times New Roman" w:eastAsia="Times New Roman" w:cs="Times New Roman"/>
          <w:sz w:val="32"/>
          <w:szCs w:val="32"/>
        </w:rPr>
      </w:pPr>
      <w:bookmarkStart w:name="_Toc207768275" w:id="74"/>
      <w:bookmarkStart w:name="_Toc368912274" w:id="75"/>
      <w:r w:rsidRPr="54CB5DE9" w:rsidR="6B14B670">
        <w:rPr>
          <w:rFonts w:ascii="Times New Roman" w:hAnsi="Times New Roman" w:eastAsia="Times New Roman" w:cs="Times New Roman"/>
          <w:sz w:val="32"/>
          <w:szCs w:val="32"/>
        </w:rPr>
        <w:t xml:space="preserve">3. </w:t>
      </w:r>
      <w:r w:rsidRPr="54CB5DE9" w:rsidR="00D10D5F">
        <w:rPr>
          <w:rFonts w:ascii="Times New Roman" w:hAnsi="Times New Roman" w:eastAsia="Times New Roman" w:cs="Times New Roman"/>
          <w:sz w:val="32"/>
          <w:szCs w:val="32"/>
        </w:rPr>
        <w:t>System Architecture</w:t>
      </w:r>
      <w:bookmarkStart w:name="_Toc207768276" w:id="76"/>
      <w:bookmarkEnd w:id="74"/>
      <w:bookmarkEnd w:id="75"/>
    </w:p>
    <w:p w:rsidR="00F9191B" w:rsidP="44D0CE29" w:rsidRDefault="00F9191B" w14:paraId="3ACF893C" w14:textId="50E6F032">
      <w:pPr>
        <w:pStyle w:val="Normal"/>
        <w:ind/>
        <w:jc w:val="both"/>
        <w:rPr>
          <w:rFonts w:ascii="Times New Roman" w:hAnsi="Times New Roman" w:eastAsia="Times New Roman" w:cs="Times New Roman"/>
          <w:noProof w:val="0"/>
          <w:sz w:val="24"/>
          <w:szCs w:val="24"/>
          <w:lang w:val="en-US"/>
        </w:rPr>
      </w:pPr>
      <w:r w:rsidRPr="54CB5DE9" w:rsidR="65AFB14B">
        <w:rPr>
          <w:rFonts w:ascii="Times New Roman" w:hAnsi="Times New Roman" w:eastAsia="Times New Roman" w:cs="Times New Roman"/>
          <w:noProof w:val="0"/>
          <w:sz w:val="24"/>
          <w:szCs w:val="24"/>
          <w:lang w:val="en-US"/>
        </w:rPr>
        <w:t xml:space="preserve">UML design is </w:t>
      </w:r>
      <w:bookmarkStart w:name="_Int_Fvpc3YWs" w:id="1153834851"/>
      <w:r w:rsidRPr="54CB5DE9" w:rsidR="65AFB14B">
        <w:rPr>
          <w:rFonts w:ascii="Times New Roman" w:hAnsi="Times New Roman" w:eastAsia="Times New Roman" w:cs="Times New Roman"/>
          <w:noProof w:val="0"/>
          <w:sz w:val="24"/>
          <w:szCs w:val="24"/>
          <w:lang w:val="en-US"/>
        </w:rPr>
        <w:t xml:space="preserve">the </w:t>
      </w:r>
      <w:bookmarkStart w:name="_Int_umocy6fg" w:id="1434973103"/>
      <w:r w:rsidRPr="54CB5DE9" w:rsidR="65AFB14B">
        <w:rPr>
          <w:rFonts w:ascii="Times New Roman" w:hAnsi="Times New Roman" w:eastAsia="Times New Roman" w:cs="Times New Roman"/>
          <w:noProof w:val="0"/>
          <w:sz w:val="24"/>
          <w:szCs w:val="24"/>
          <w:lang w:val="en-US"/>
        </w:rPr>
        <w:t xml:space="preserve">shortest </w:t>
      </w:r>
      <w:bookmarkStart w:name="_Int_u5n2KXzq" w:id="829465632"/>
      <w:r w:rsidRPr="54CB5DE9" w:rsidR="65AFB14B">
        <w:rPr>
          <w:rFonts w:ascii="Times New Roman" w:hAnsi="Times New Roman" w:eastAsia="Times New Roman" w:cs="Times New Roman"/>
          <w:noProof w:val="0"/>
          <w:sz w:val="24"/>
          <w:szCs w:val="24"/>
          <w:lang w:val="en-US"/>
        </w:rPr>
        <w:t>form of</w:t>
      </w:r>
      <w:bookmarkEnd w:id="1153834851"/>
      <w:bookmarkEnd w:id="1434973103"/>
      <w:bookmarkStart w:name="_Int_TW5t6lN9" w:id="315794153"/>
      <w:bookmarkEnd w:id="829465632"/>
      <w:r w:rsidRPr="54CB5DE9" w:rsidR="65AFB14B">
        <w:rPr>
          <w:rFonts w:ascii="Times New Roman" w:hAnsi="Times New Roman" w:eastAsia="Times New Roman" w:cs="Times New Roman"/>
          <w:noProof w:val="0"/>
          <w:sz w:val="24"/>
          <w:szCs w:val="24"/>
          <w:lang w:val="en-US"/>
        </w:rPr>
        <w:t xml:space="preserve"> “</w:t>
      </w:r>
      <w:bookmarkEnd w:id="315794153"/>
      <w:bookmarkStart w:name="_Int_czj6eE7a" w:id="1503068463"/>
      <w:r w:rsidRPr="54CB5DE9" w:rsidR="65AFB14B">
        <w:rPr>
          <w:rFonts w:ascii="Times New Roman" w:hAnsi="Times New Roman" w:eastAsia="Times New Roman" w:cs="Times New Roman"/>
          <w:noProof w:val="0"/>
          <w:sz w:val="24"/>
          <w:szCs w:val="24"/>
          <w:lang w:val="en-US"/>
        </w:rPr>
        <w:t xml:space="preserve">Unified </w:t>
      </w:r>
      <w:bookmarkStart w:name="_Int_GvvWhjNb" w:id="210751314"/>
      <w:r w:rsidRPr="54CB5DE9" w:rsidR="65AFB14B">
        <w:rPr>
          <w:rFonts w:ascii="Times New Roman" w:hAnsi="Times New Roman" w:eastAsia="Times New Roman" w:cs="Times New Roman"/>
          <w:noProof w:val="0"/>
          <w:sz w:val="24"/>
          <w:szCs w:val="24"/>
          <w:lang w:val="en-US"/>
        </w:rPr>
        <w:t>Modelling Language</w:t>
      </w:r>
      <w:bookmarkEnd w:id="1503068463"/>
      <w:bookmarkEnd w:id="210751314"/>
      <w:bookmarkStart w:name="_Int_jVcGuNMk" w:id="1175249962"/>
      <w:r w:rsidRPr="54CB5DE9" w:rsidR="50CC8FA0">
        <w:rPr>
          <w:rFonts w:ascii="Times New Roman" w:hAnsi="Times New Roman" w:eastAsia="Times New Roman" w:cs="Times New Roman"/>
          <w:noProof w:val="0"/>
          <w:sz w:val="24"/>
          <w:szCs w:val="24"/>
          <w:lang w:val="en-US"/>
        </w:rPr>
        <w:t>.”</w:t>
      </w:r>
      <w:bookmarkEnd w:id="1175249962"/>
      <w:r w:rsidRPr="54CB5DE9" w:rsidR="65AFB14B">
        <w:rPr>
          <w:rFonts w:ascii="Times New Roman" w:hAnsi="Times New Roman" w:eastAsia="Times New Roman" w:cs="Times New Roman"/>
          <w:noProof w:val="0"/>
          <w:sz w:val="24"/>
          <w:szCs w:val="24"/>
          <w:lang w:val="en-US"/>
        </w:rPr>
        <w:t xml:space="preserve"> </w:t>
      </w:r>
      <w:bookmarkStart w:name="_Int_ni9Lqh94" w:id="1402699960"/>
      <w:r w:rsidRPr="54CB5DE9" w:rsidR="65AFB14B">
        <w:rPr>
          <w:rFonts w:ascii="Times New Roman" w:hAnsi="Times New Roman" w:eastAsia="Times New Roman" w:cs="Times New Roman"/>
          <w:noProof w:val="0"/>
          <w:sz w:val="24"/>
          <w:szCs w:val="24"/>
          <w:lang w:val="en-US"/>
        </w:rPr>
        <w:t xml:space="preserve">The </w:t>
      </w:r>
      <w:bookmarkStart w:name="_Int_9AB4ZQTn" w:id="180857337"/>
      <w:r w:rsidRPr="54CB5DE9" w:rsidR="66BC63A9">
        <w:rPr>
          <w:rFonts w:ascii="Times New Roman" w:hAnsi="Times New Roman" w:eastAsia="Times New Roman" w:cs="Times New Roman"/>
          <w:noProof w:val="0"/>
          <w:sz w:val="24"/>
          <w:szCs w:val="24"/>
          <w:lang w:val="en-US"/>
        </w:rPr>
        <w:t xml:space="preserve">purpose </w:t>
      </w:r>
      <w:bookmarkStart w:name="_Int_53fChh1H" w:id="981804732"/>
      <w:r w:rsidRPr="54CB5DE9" w:rsidR="36C5E977">
        <w:rPr>
          <w:rFonts w:ascii="Times New Roman" w:hAnsi="Times New Roman" w:eastAsia="Times New Roman" w:cs="Times New Roman"/>
          <w:noProof w:val="0"/>
          <w:sz w:val="24"/>
          <w:szCs w:val="24"/>
          <w:lang w:val="en-US"/>
        </w:rPr>
        <w:t xml:space="preserve">of </w:t>
      </w:r>
      <w:r w:rsidRPr="54CB5DE9" w:rsidR="125B0961">
        <w:rPr>
          <w:rFonts w:ascii="Times New Roman" w:hAnsi="Times New Roman" w:eastAsia="Times New Roman" w:cs="Times New Roman"/>
          <w:noProof w:val="0"/>
          <w:sz w:val="24"/>
          <w:szCs w:val="24"/>
          <w:lang w:val="en-US"/>
        </w:rPr>
        <w:t xml:space="preserve"> </w:t>
      </w:r>
      <w:r w:rsidRPr="54CB5DE9" w:rsidR="4A0A4813">
        <w:rPr>
          <w:rFonts w:ascii="Times New Roman" w:hAnsi="Times New Roman" w:eastAsia="Times New Roman" w:cs="Times New Roman"/>
          <w:noProof w:val="0"/>
          <w:sz w:val="24"/>
          <w:szCs w:val="24"/>
          <w:lang w:val="en-US"/>
        </w:rPr>
        <w:t xml:space="preserve"> </w:t>
      </w:r>
      <w:bookmarkStart w:name="_Int_N2LEV1X7" w:id="1591308845"/>
      <w:r w:rsidRPr="54CB5DE9" w:rsidR="18EA8F00">
        <w:rPr>
          <w:rFonts w:ascii="Times New Roman" w:hAnsi="Times New Roman" w:eastAsia="Times New Roman" w:cs="Times New Roman"/>
          <w:noProof w:val="0"/>
          <w:sz w:val="24"/>
          <w:szCs w:val="24"/>
          <w:lang w:val="en-US"/>
        </w:rPr>
        <w:t>this modelling</w:t>
      </w:r>
      <w:bookmarkEnd w:id="1402699960"/>
      <w:bookmarkEnd w:id="180857337"/>
      <w:bookmarkEnd w:id="981804732"/>
      <w:bookmarkEnd w:id="1591308845"/>
      <w:r w:rsidRPr="54CB5DE9" w:rsidR="65AFB14B">
        <w:rPr>
          <w:rFonts w:ascii="Times New Roman" w:hAnsi="Times New Roman" w:eastAsia="Times New Roman" w:cs="Times New Roman"/>
          <w:noProof w:val="0"/>
          <w:sz w:val="24"/>
          <w:szCs w:val="24"/>
          <w:lang w:val="en-US"/>
        </w:rPr>
        <w:t xml:space="preserve"> language is to visualize the design of the system. </w:t>
      </w:r>
      <w:bookmarkStart w:name="_Int_AxVJos97" w:id="639361096"/>
      <w:r w:rsidRPr="54CB5DE9" w:rsidR="5379382C">
        <w:rPr>
          <w:rFonts w:ascii="Times New Roman" w:hAnsi="Times New Roman" w:eastAsia="Times New Roman" w:cs="Times New Roman"/>
          <w:noProof w:val="0"/>
          <w:sz w:val="24"/>
          <w:szCs w:val="24"/>
          <w:lang w:val="en-US"/>
        </w:rPr>
        <w:t xml:space="preserve">There are 14 types </w:t>
      </w:r>
      <w:r w:rsidRPr="54CB5DE9" w:rsidR="7EE414D4">
        <w:rPr>
          <w:rFonts w:ascii="Times New Roman" w:hAnsi="Times New Roman" w:eastAsia="Times New Roman" w:cs="Times New Roman"/>
          <w:noProof w:val="0"/>
          <w:sz w:val="24"/>
          <w:szCs w:val="24"/>
          <w:lang w:val="en-US"/>
        </w:rPr>
        <w:t>of UML</w:t>
      </w:r>
      <w:r w:rsidRPr="54CB5DE9" w:rsidR="5379382C">
        <w:rPr>
          <w:rFonts w:ascii="Times New Roman" w:hAnsi="Times New Roman" w:eastAsia="Times New Roman" w:cs="Times New Roman"/>
          <w:noProof w:val="0"/>
          <w:sz w:val="24"/>
          <w:szCs w:val="24"/>
          <w:lang w:val="en-US"/>
        </w:rPr>
        <w:t xml:space="preserve"> diagram.</w:t>
      </w:r>
      <w:bookmarkEnd w:id="639361096"/>
      <w:r w:rsidRPr="54CB5DE9" w:rsidR="65AFB14B">
        <w:rPr>
          <w:rFonts w:ascii="Times New Roman" w:hAnsi="Times New Roman" w:eastAsia="Times New Roman" w:cs="Times New Roman"/>
          <w:noProof w:val="0"/>
          <w:sz w:val="24"/>
          <w:szCs w:val="24"/>
          <w:lang w:val="en-US"/>
        </w:rPr>
        <w:t xml:space="preserve"> They are:   </w:t>
      </w:r>
    </w:p>
    <w:p w:rsidR="00F9191B" w:rsidP="44D0CE29" w:rsidRDefault="00F9191B" w14:paraId="098EF850" w14:textId="22223C69">
      <w:pPr>
        <w:numPr>
          <w:numId w:val="0"/>
        </w:numPr>
        <w:ind/>
        <w:jc w:val="both"/>
      </w:pPr>
      <w:r w:rsidRPr="44D0CE29" w:rsidR="65AFB14B">
        <w:rPr>
          <w:rFonts w:ascii="Times New Roman" w:hAnsi="Times New Roman" w:eastAsia="Times New Roman" w:cs="Times New Roman"/>
          <w:noProof w:val="0"/>
          <w:sz w:val="24"/>
          <w:szCs w:val="24"/>
          <w:lang w:val="en-US"/>
        </w:rPr>
        <w:t xml:space="preserve"> </w:t>
      </w:r>
    </w:p>
    <w:p w:rsidR="00F9191B" w:rsidP="44D0CE29" w:rsidRDefault="00F9191B" w14:paraId="5A80B50A" w14:textId="5CC12893">
      <w:pPr>
        <w:pStyle w:val="ListParagraph"/>
        <w:numPr>
          <w:ilvl w:val="0"/>
          <w:numId w:val="34"/>
        </w:numPr>
        <w:ind/>
        <w:rPr>
          <w:rFonts w:ascii="Times New Roman" w:hAnsi="Times New Roman" w:eastAsia="Times New Roman" w:cs="Times New Roman"/>
          <w:noProof w:val="0"/>
          <w:sz w:val="24"/>
          <w:szCs w:val="24"/>
          <w:lang w:val="en-US"/>
        </w:rPr>
      </w:pPr>
      <w:r w:rsidRPr="44D0CE29" w:rsidR="65AFB14B">
        <w:rPr>
          <w:rFonts w:ascii="Times New Roman" w:hAnsi="Times New Roman" w:eastAsia="Times New Roman" w:cs="Times New Roman"/>
          <w:noProof w:val="0"/>
          <w:sz w:val="24"/>
          <w:szCs w:val="24"/>
          <w:lang w:val="en-US"/>
        </w:rPr>
        <w:t>Use case diagram</w:t>
      </w:r>
    </w:p>
    <w:p w:rsidR="00F9191B" w:rsidP="44D0CE29" w:rsidRDefault="00F9191B" w14:paraId="2056D9AC" w14:textId="45E3497A">
      <w:pPr>
        <w:pStyle w:val="ListParagraph"/>
        <w:numPr>
          <w:ilvl w:val="0"/>
          <w:numId w:val="34"/>
        </w:numPr>
        <w:ind/>
        <w:rPr>
          <w:rFonts w:ascii="Times New Roman" w:hAnsi="Times New Roman" w:eastAsia="Times New Roman" w:cs="Times New Roman"/>
          <w:noProof w:val="0"/>
          <w:sz w:val="24"/>
          <w:szCs w:val="24"/>
          <w:lang w:val="en-US"/>
        </w:rPr>
      </w:pPr>
      <w:r w:rsidRPr="44D0CE29" w:rsidR="65AFB14B">
        <w:rPr>
          <w:rFonts w:ascii="Times New Roman" w:hAnsi="Times New Roman" w:eastAsia="Times New Roman" w:cs="Times New Roman"/>
          <w:noProof w:val="0"/>
          <w:sz w:val="24"/>
          <w:szCs w:val="24"/>
          <w:lang w:val="en-US"/>
        </w:rPr>
        <w:t>Sequence diagram</w:t>
      </w:r>
    </w:p>
    <w:p w:rsidR="00F9191B" w:rsidP="44D0CE29" w:rsidRDefault="00F9191B" w14:paraId="5A2AF464" w14:textId="53489F33">
      <w:pPr>
        <w:numPr>
          <w:numId w:val="0"/>
        </w:numPr>
        <w:ind/>
      </w:pPr>
      <w:r w:rsidRPr="44D0CE29" w:rsidR="65AFB14B">
        <w:rPr>
          <w:rFonts w:ascii="Times New Roman" w:hAnsi="Times New Roman" w:eastAsia="Times New Roman" w:cs="Times New Roman"/>
          <w:noProof w:val="0"/>
          <w:sz w:val="24"/>
          <w:szCs w:val="24"/>
          <w:lang w:val="en-US"/>
        </w:rPr>
        <w:t xml:space="preserve">            Class diagram</w:t>
      </w:r>
    </w:p>
    <w:p w:rsidR="00F9191B" w:rsidP="44D0CE29" w:rsidRDefault="00F9191B" w14:paraId="0141578F" w14:textId="6E33D7F9">
      <w:pPr>
        <w:pStyle w:val="Heading1"/>
        <w:numPr>
          <w:numId w:val="0"/>
        </w:numPr>
        <w:ind w:left="0"/>
      </w:pPr>
      <w:bookmarkStart w:name="_Toc368912275" w:id="77"/>
    </w:p>
    <w:p w:rsidRPr="00D00827" w:rsidR="00D00827" w:rsidP="47A369CB" w:rsidRDefault="00D00827" w14:paraId="65BC7CBA" w14:textId="4A7CA891">
      <w:pPr>
        <w:pStyle w:val="Heading1"/>
        <w:numPr>
          <w:numId w:val="0"/>
        </w:numPr>
        <w:ind w:left="0"/>
        <w:rPr>
          <w:rFonts w:ascii="Times New Roman" w:hAnsi="Times New Roman" w:eastAsia="Times New Roman" w:cs="Times New Roman"/>
          <w:sz w:val="24"/>
          <w:szCs w:val="24"/>
        </w:rPr>
      </w:pPr>
      <w:r w:rsidRPr="47A369CB" w:rsidR="384E3B09">
        <w:rPr>
          <w:rFonts w:ascii="Times New Roman" w:hAnsi="Times New Roman" w:eastAsia="Times New Roman" w:cs="Times New Roman"/>
          <w:sz w:val="24"/>
          <w:szCs w:val="24"/>
        </w:rPr>
        <w:t xml:space="preserve">3.1. </w:t>
      </w:r>
      <w:r w:rsidRPr="47A369CB" w:rsidR="00D10D5F">
        <w:rPr>
          <w:rFonts w:ascii="Times New Roman" w:hAnsi="Times New Roman" w:eastAsia="Times New Roman" w:cs="Times New Roman"/>
          <w:sz w:val="24"/>
          <w:szCs w:val="24"/>
        </w:rPr>
        <w:t>System Architecture Diagram.</w:t>
      </w:r>
      <w:r w:rsidRPr="47A369CB" w:rsidR="00D10D5F">
        <w:rPr>
          <w:rFonts w:ascii="Times New Roman" w:hAnsi="Times New Roman" w:eastAsia="Times New Roman" w:cs="Times New Roman"/>
          <w:sz w:val="24"/>
          <w:szCs w:val="24"/>
        </w:rPr>
        <w:t xml:space="preserve"> </w:t>
      </w:r>
      <w:r w:rsidRPr="47A369CB" w:rsidR="00D10D5F">
        <w:rPr>
          <w:rFonts w:ascii="Times New Roman" w:hAnsi="Times New Roman" w:eastAsia="Times New Roman" w:cs="Times New Roman"/>
          <w:sz w:val="24"/>
          <w:szCs w:val="24"/>
        </w:rPr>
        <w:t>(Not Necessary)</w:t>
      </w:r>
      <w:bookmarkEnd w:id="76"/>
      <w:bookmarkEnd w:id="77"/>
    </w:p>
    <w:p w:rsidR="69CD1447" w:rsidP="770D4459" w:rsidRDefault="69CD1447" w14:paraId="7158DCCB" w14:textId="59C0C8A2">
      <w:pPr>
        <w:pStyle w:val="Normal"/>
        <w:rPr>
          <w:sz w:val="24"/>
          <w:szCs w:val="24"/>
        </w:rPr>
      </w:pPr>
      <w:bookmarkStart w:name="_Toc207768278" w:id="78"/>
      <w:r w:rsidR="69CD1447">
        <w:rPr/>
        <w:t xml:space="preserve">   </w:t>
      </w:r>
    </w:p>
    <w:p w:rsidRPr="00831067" w:rsidR="00831067" w:rsidP="44D0CE29" w:rsidRDefault="00831067" w14:paraId="2B606BE1" w14:textId="0C54B718">
      <w:pPr>
        <w:pStyle w:val="Heading2"/>
        <w:numPr>
          <w:numId w:val="0"/>
        </w:numPr>
        <w:ind w:left="72"/>
      </w:pPr>
      <w:bookmarkStart w:name="_Toc368912276" w:id="79"/>
      <w:r w:rsidRPr="54CB5DE9" w:rsidR="597FFA92">
        <w:rPr>
          <w:rFonts w:ascii="Times New Roman" w:hAnsi="Times New Roman" w:eastAsia="Times New Roman" w:cs="Times New Roman"/>
        </w:rPr>
        <w:t xml:space="preserve">3.2. </w:t>
      </w:r>
      <w:r w:rsidRPr="54CB5DE9" w:rsidR="00D10D5F">
        <w:rPr>
          <w:rFonts w:ascii="Times New Roman" w:hAnsi="Times New Roman" w:eastAsia="Times New Roman" w:cs="Times New Roman"/>
        </w:rPr>
        <w:t>System Use-Cases</w:t>
      </w:r>
      <w:bookmarkEnd w:id="78"/>
      <w:bookmarkEnd w:id="79"/>
    </w:p>
    <w:p w:rsidR="6A4E8F7B" w:rsidP="54CB5DE9" w:rsidRDefault="6A4E8F7B" w14:paraId="3EA2CF52" w14:textId="26780482">
      <w:pPr>
        <w:pStyle w:val="Heading2"/>
        <w:numPr>
          <w:numId w:val="0"/>
        </w:numPr>
        <w:ind w:left="72"/>
      </w:pPr>
      <w:r w:rsidRPr="47A369CB" w:rsidR="022F0F2B">
        <w:rPr>
          <w:rFonts w:ascii="Times New Roman" w:hAnsi="Times New Roman" w:eastAsia="Times New Roman" w:cs="Times New Roman"/>
        </w:rPr>
        <w:t xml:space="preserve">   </w:t>
      </w:r>
      <w:r w:rsidRPr="47A369CB" w:rsidR="44286D05">
        <w:rPr>
          <w:rFonts w:ascii="Times New Roman" w:hAnsi="Times New Roman" w:eastAsia="Times New Roman" w:cs="Times New Roman"/>
        </w:rPr>
        <w:t>3.2.1. Use case diagram</w:t>
      </w:r>
    </w:p>
    <w:p w:rsidR="5B5C14CF" w:rsidP="6A4E8F7B" w:rsidRDefault="5B5C14CF" w14:paraId="69218603" w14:textId="7550EF62">
      <w:pPr>
        <w:pStyle w:val="Normal"/>
        <w:rPr>
          <w:sz w:val="24"/>
          <w:szCs w:val="24"/>
        </w:rPr>
      </w:pPr>
      <w:r w:rsidRPr="54CB5DE9" w:rsidR="5B5C14CF">
        <w:rPr>
          <w:sz w:val="24"/>
          <w:szCs w:val="24"/>
        </w:rPr>
        <w:t xml:space="preserve">The use case diagram is one of the methods used to show the processes involved in the system. It depicts the system's </w:t>
      </w:r>
      <w:bookmarkStart w:name="_Int_e5Qbq76B" w:id="742540723"/>
      <w:r w:rsidRPr="54CB5DE9" w:rsidR="5B5C14CF">
        <w:rPr>
          <w:sz w:val="24"/>
          <w:szCs w:val="24"/>
        </w:rPr>
        <w:t>structure</w:t>
      </w:r>
      <w:bookmarkEnd w:id="742540723"/>
      <w:r w:rsidRPr="54CB5DE9" w:rsidR="5B5C14CF">
        <w:rPr>
          <w:sz w:val="24"/>
          <w:szCs w:val="24"/>
        </w:rPr>
        <w:t xml:space="preserve"> and </w:t>
      </w:r>
      <w:bookmarkStart w:name="_Int_Lngzwbk2" w:id="904676902"/>
      <w:r w:rsidRPr="54CB5DE9" w:rsidR="5B5C14CF">
        <w:rPr>
          <w:sz w:val="24"/>
          <w:szCs w:val="24"/>
        </w:rPr>
        <w:t>behavior</w:t>
      </w:r>
      <w:bookmarkEnd w:id="904676902"/>
      <w:r w:rsidRPr="54CB5DE9" w:rsidR="5B5C14CF">
        <w:rPr>
          <w:sz w:val="24"/>
          <w:szCs w:val="24"/>
        </w:rPr>
        <w:t xml:space="preserve">. Additionally, the diagram consists of </w:t>
      </w:r>
      <w:r w:rsidRPr="54CB5DE9" w:rsidR="5B5C14CF">
        <w:rPr>
          <w:sz w:val="24"/>
          <w:szCs w:val="24"/>
        </w:rPr>
        <w:t>processes (</w:t>
      </w:r>
      <w:r w:rsidRPr="54CB5DE9" w:rsidR="5B5C14CF">
        <w:rPr>
          <w:sz w:val="24"/>
          <w:szCs w:val="24"/>
        </w:rPr>
        <w:t>use case) and users, or actors. It uses defined symbols to describe the overall flow of the system.</w:t>
      </w:r>
    </w:p>
    <w:p w:rsidR="6A4E8F7B" w:rsidP="6A4E8F7B" w:rsidRDefault="6A4E8F7B" w14:paraId="58EF5EF0" w14:textId="0DBBE3D7">
      <w:pPr>
        <w:pStyle w:val="Normal"/>
        <w:rPr>
          <w:sz w:val="24"/>
          <w:szCs w:val="24"/>
        </w:rPr>
      </w:pPr>
    </w:p>
    <w:p w:rsidR="61C2AB33" w:rsidP="6A4E8F7B" w:rsidRDefault="61C2AB33" w14:paraId="63DCC8D7" w14:textId="7CA276FF">
      <w:pPr>
        <w:pStyle w:val="Normal"/>
        <w:rPr>
          <w:sz w:val="24"/>
          <w:szCs w:val="24"/>
        </w:rPr>
      </w:pPr>
      <w:r w:rsidRPr="6A4E8F7B" w:rsidR="61C2AB33">
        <w:rPr>
          <w:sz w:val="24"/>
          <w:szCs w:val="24"/>
        </w:rPr>
        <w:t xml:space="preserve">Here we are taken Actor as user and server. In between user and server all the functions will be done. </w:t>
      </w:r>
      <w:bookmarkStart w:name="_Int_sjoAWXJJ" w:id="1274630809"/>
      <w:r w:rsidRPr="6A4E8F7B" w:rsidR="61C2AB33">
        <w:rPr>
          <w:sz w:val="24"/>
          <w:szCs w:val="24"/>
        </w:rPr>
        <w:t xml:space="preserve">If the </w:t>
      </w:r>
      <w:bookmarkStart w:name="_Int_16xvX0ft" w:id="545103483"/>
      <w:r w:rsidRPr="6A4E8F7B" w:rsidR="701B796E">
        <w:rPr>
          <w:sz w:val="24"/>
          <w:szCs w:val="24"/>
        </w:rPr>
        <w:t>username entered</w:t>
      </w:r>
      <w:bookmarkEnd w:id="545103483"/>
      <w:r w:rsidRPr="6A4E8F7B" w:rsidR="61C2AB33">
        <w:rPr>
          <w:sz w:val="24"/>
          <w:szCs w:val="24"/>
        </w:rPr>
        <w:t xml:space="preserve"> does not exist in the server, it will be created.</w:t>
      </w:r>
      <w:bookmarkEnd w:id="1274630809"/>
      <w:r w:rsidRPr="6A4E8F7B" w:rsidR="61C2AB33">
        <w:rPr>
          <w:sz w:val="24"/>
          <w:szCs w:val="24"/>
        </w:rPr>
        <w:t xml:space="preserve"> All the login and log out information will be stored </w:t>
      </w:r>
      <w:bookmarkStart w:name="_Int_71qrnOTK" w:id="1602220997"/>
      <w:r w:rsidRPr="6A4E8F7B" w:rsidR="61C2AB33">
        <w:rPr>
          <w:sz w:val="24"/>
          <w:szCs w:val="24"/>
        </w:rPr>
        <w:t>on</w:t>
      </w:r>
      <w:bookmarkEnd w:id="1602220997"/>
      <w:r w:rsidRPr="6A4E8F7B" w:rsidR="61C2AB33">
        <w:rPr>
          <w:sz w:val="24"/>
          <w:szCs w:val="24"/>
        </w:rPr>
        <w:t xml:space="preserve"> the server. </w:t>
      </w:r>
      <w:bookmarkStart w:name="_Int_0bC1xxvi" w:id="2015470524"/>
      <w:r w:rsidRPr="6A4E8F7B" w:rsidR="61C2AB33">
        <w:rPr>
          <w:sz w:val="24"/>
          <w:szCs w:val="24"/>
        </w:rPr>
        <w:t>Users</w:t>
      </w:r>
      <w:bookmarkEnd w:id="2015470524"/>
      <w:r w:rsidRPr="6A4E8F7B" w:rsidR="61C2AB33">
        <w:rPr>
          <w:sz w:val="24"/>
          <w:szCs w:val="24"/>
        </w:rPr>
        <w:t xml:space="preserve"> can chat with the other users by selecting the chat </w:t>
      </w:r>
      <w:bookmarkStart w:name="_Int_lF7GCd0Q" w:id="232055972"/>
      <w:r w:rsidRPr="6A4E8F7B" w:rsidR="61C2AB33">
        <w:rPr>
          <w:sz w:val="24"/>
          <w:szCs w:val="24"/>
        </w:rPr>
        <w:t>option,</w:t>
      </w:r>
      <w:bookmarkEnd w:id="232055972"/>
      <w:r w:rsidRPr="6A4E8F7B" w:rsidR="61C2AB33">
        <w:rPr>
          <w:sz w:val="24"/>
          <w:szCs w:val="24"/>
        </w:rPr>
        <w:t xml:space="preserve"> it </w:t>
      </w:r>
      <w:bookmarkStart w:name="_Int_Lsow6hyD" w:id="357092840"/>
      <w:r w:rsidRPr="6A4E8F7B" w:rsidR="61C2AB33">
        <w:rPr>
          <w:sz w:val="24"/>
          <w:szCs w:val="24"/>
        </w:rPr>
        <w:t>may be</w:t>
      </w:r>
      <w:bookmarkEnd w:id="357092840"/>
      <w:r w:rsidRPr="6A4E8F7B" w:rsidR="61C2AB33">
        <w:rPr>
          <w:sz w:val="24"/>
          <w:szCs w:val="24"/>
        </w:rPr>
        <w:t xml:space="preserve"> private chat or group chat. And can share the files and those files will be stored in the server.</w:t>
      </w:r>
    </w:p>
    <w:p w:rsidR="687F2AD5" w:rsidP="44D0CE29" w:rsidRDefault="687F2AD5" w14:paraId="0D53B62F" w14:textId="2CDED9B6">
      <w:pPr>
        <w:pStyle w:val="Normal"/>
      </w:pPr>
      <w:r w:rsidR="687F2AD5">
        <w:drawing>
          <wp:inline wp14:editId="2647D899" wp14:anchorId="016952AB">
            <wp:extent cx="6143625" cy="4791075"/>
            <wp:effectExtent l="0" t="0" r="0" b="0"/>
            <wp:docPr id="820369848" name="" title=""/>
            <wp:cNvGraphicFramePr>
              <a:graphicFrameLocks noChangeAspect="1"/>
            </wp:cNvGraphicFramePr>
            <a:graphic>
              <a:graphicData uri="http://schemas.openxmlformats.org/drawingml/2006/picture">
                <pic:pic>
                  <pic:nvPicPr>
                    <pic:cNvPr id="0" name=""/>
                    <pic:cNvPicPr/>
                  </pic:nvPicPr>
                  <pic:blipFill>
                    <a:blip r:embed="R7ca71fa493fb4376">
                      <a:extLst>
                        <a:ext xmlns:a="http://schemas.openxmlformats.org/drawingml/2006/main" uri="{28A0092B-C50C-407E-A947-70E740481C1C}">
                          <a14:useLocalDpi val="0"/>
                        </a:ext>
                      </a:extLst>
                    </a:blip>
                    <a:stretch>
                      <a:fillRect/>
                    </a:stretch>
                  </pic:blipFill>
                  <pic:spPr>
                    <a:xfrm>
                      <a:off x="0" y="0"/>
                      <a:ext cx="6143625" cy="4791075"/>
                    </a:xfrm>
                    <a:prstGeom prst="rect">
                      <a:avLst/>
                    </a:prstGeom>
                  </pic:spPr>
                </pic:pic>
              </a:graphicData>
            </a:graphic>
          </wp:inline>
        </w:drawing>
      </w:r>
    </w:p>
    <w:p w:rsidR="44D0CE29" w:rsidP="44D0CE29" w:rsidRDefault="44D0CE29" w14:paraId="7BB51FC6" w14:textId="7567A959">
      <w:pPr>
        <w:pStyle w:val="Normal"/>
      </w:pPr>
    </w:p>
    <w:p w:rsidR="44D0CE29" w:rsidP="44D0CE29" w:rsidRDefault="44D0CE29" w14:paraId="29F5B921" w14:textId="7BDC9E1E">
      <w:pPr>
        <w:pStyle w:val="Normal"/>
      </w:pPr>
    </w:p>
    <w:p w:rsidR="6A4E8F7B" w:rsidP="54CB5DE9" w:rsidRDefault="6A4E8F7B" w14:paraId="55FBDD87" w14:textId="60AE1C84">
      <w:pPr>
        <w:pStyle w:val="Normal"/>
        <w:rPr>
          <w:b w:val="1"/>
          <w:bCs w:val="1"/>
          <w:sz w:val="24"/>
          <w:szCs w:val="24"/>
        </w:rPr>
      </w:pPr>
      <w:bookmarkStart w:name="_Toc207768283" w:id="88"/>
      <w:r w:rsidRPr="54CB5DE9" w:rsidR="687F2AD5">
        <w:rPr>
          <w:b w:val="1"/>
          <w:bCs w:val="1"/>
          <w:sz w:val="24"/>
          <w:szCs w:val="24"/>
        </w:rPr>
        <w:t>3.2.2. Sequence diagram</w:t>
      </w:r>
    </w:p>
    <w:p w:rsidR="0F9C8F6F" w:rsidP="6A4E8F7B" w:rsidRDefault="0F9C8F6F" w14:paraId="4BC824AB" w14:textId="28466D5D">
      <w:pPr>
        <w:jc w:val="both"/>
        <w:rPr>
          <w:rFonts w:ascii="Times New Roman" w:hAnsi="Times New Roman" w:eastAsia="Times New Roman" w:cs="Times New Roman"/>
          <w:noProof w:val="0"/>
          <w:color w:val="000000" w:themeColor="text1" w:themeTint="FF" w:themeShade="FF"/>
          <w:sz w:val="24"/>
          <w:szCs w:val="24"/>
          <w:lang w:val="en-US"/>
        </w:rPr>
      </w:pPr>
      <w:r w:rsidRPr="54CB5DE9" w:rsidR="0F9C8F6F">
        <w:rPr>
          <w:rFonts w:ascii="Times New Roman" w:hAnsi="Times New Roman" w:eastAsia="Times New Roman" w:cs="Times New Roman"/>
          <w:noProof w:val="0"/>
          <w:color w:val="161616"/>
          <w:sz w:val="24"/>
          <w:szCs w:val="24"/>
          <w:lang w:val="en-US"/>
        </w:rPr>
        <w:t xml:space="preserve">A sequence diagram is a Unified Modeling Language (UML) diagram that illustrates the sequence of messages between objects in an interaction. </w:t>
      </w:r>
      <w:r w:rsidRPr="54CB5DE9" w:rsidR="0F9C8F6F">
        <w:rPr>
          <w:rFonts w:ascii="Times New Roman" w:hAnsi="Times New Roman" w:eastAsia="Times New Roman" w:cs="Times New Roman"/>
          <w:noProof w:val="0"/>
          <w:color w:val="161616"/>
          <w:sz w:val="24"/>
          <w:szCs w:val="24"/>
          <w:lang w:val="en-US"/>
        </w:rPr>
        <w:t>A sequence diagram consists of a group of objects represented by lifelines and the messages they exchange over time during the interaction.</w:t>
      </w:r>
    </w:p>
    <w:p w:rsidR="0F9C8F6F" w:rsidP="6A4E8F7B" w:rsidRDefault="0F9C8F6F" w14:paraId="68BBA391" w14:textId="67BC6A60">
      <w:pPr>
        <w:jc w:val="both"/>
        <w:rPr>
          <w:rFonts w:ascii="Times New Roman" w:hAnsi="Times New Roman" w:eastAsia="Times New Roman" w:cs="Times New Roman"/>
          <w:noProof w:val="0"/>
          <w:color w:val="000000" w:themeColor="text1" w:themeTint="FF" w:themeShade="FF"/>
          <w:sz w:val="24"/>
          <w:szCs w:val="24"/>
          <w:lang w:val="en-US"/>
        </w:rPr>
      </w:pPr>
      <w:r w:rsidRPr="6A4E8F7B" w:rsidR="0F9C8F6F">
        <w:rPr>
          <w:rFonts w:ascii="Times New Roman" w:hAnsi="Times New Roman" w:eastAsia="Times New Roman" w:cs="Times New Roman"/>
          <w:noProof w:val="0"/>
          <w:color w:val="000000" w:themeColor="text1" w:themeTint="FF" w:themeShade="FF"/>
          <w:sz w:val="24"/>
          <w:szCs w:val="24"/>
          <w:lang w:val="en-US"/>
        </w:rPr>
        <w:t xml:space="preserve"> </w:t>
      </w:r>
    </w:p>
    <w:p w:rsidR="0F9C8F6F" w:rsidP="6A4E8F7B" w:rsidRDefault="0F9C8F6F" w14:paraId="5FF3AE97" w14:textId="34719F90">
      <w:pPr>
        <w:jc w:val="both"/>
      </w:pPr>
      <w:r w:rsidRPr="6A4E8F7B" w:rsidR="0F9C8F6F">
        <w:rPr>
          <w:rFonts w:ascii="Times New Roman" w:hAnsi="Times New Roman" w:eastAsia="Times New Roman" w:cs="Times New Roman"/>
          <w:noProof w:val="0"/>
          <w:color w:val="161616"/>
          <w:sz w:val="24"/>
          <w:szCs w:val="24"/>
          <w:lang w:val="en-US"/>
        </w:rPr>
        <w:t>A sequence diagram shows the sequence of messages passed between objects. Sequence diagrams can also show the control structures between objects.</w:t>
      </w:r>
    </w:p>
    <w:p w:rsidR="6A4E8F7B" w:rsidP="6A4E8F7B" w:rsidRDefault="6A4E8F7B" w14:paraId="3D2C9C4E" w14:textId="2A41B3A2">
      <w:pPr>
        <w:pStyle w:val="Normal"/>
        <w:rPr>
          <w:b w:val="1"/>
          <w:bCs w:val="1"/>
          <w:sz w:val="28"/>
          <w:szCs w:val="28"/>
        </w:rPr>
      </w:pPr>
    </w:p>
    <w:p w:rsidR="44D0CE29" w:rsidP="44D0CE29" w:rsidRDefault="44D0CE29" w14:paraId="0A22C37F" w14:textId="2D196E3F">
      <w:pPr>
        <w:pStyle w:val="Normal"/>
        <w:rPr>
          <w:b w:val="1"/>
          <w:bCs w:val="1"/>
          <w:sz w:val="28"/>
          <w:szCs w:val="28"/>
        </w:rPr>
      </w:pPr>
    </w:p>
    <w:p w:rsidR="687F2AD5" w:rsidP="44D0CE29" w:rsidRDefault="687F2AD5" w14:paraId="1675F530" w14:textId="0DF6F1ED">
      <w:pPr>
        <w:pStyle w:val="Normal"/>
      </w:pPr>
      <w:r w:rsidR="687F2AD5">
        <w:drawing>
          <wp:inline wp14:editId="0A769DA1" wp14:anchorId="0E7640CF">
            <wp:extent cx="6257925" cy="6467475"/>
            <wp:effectExtent l="0" t="0" r="0" b="0"/>
            <wp:docPr id="1928816153" name="" title=""/>
            <wp:cNvGraphicFramePr>
              <a:graphicFrameLocks noChangeAspect="1"/>
            </wp:cNvGraphicFramePr>
            <a:graphic>
              <a:graphicData uri="http://schemas.openxmlformats.org/drawingml/2006/picture">
                <pic:pic>
                  <pic:nvPicPr>
                    <pic:cNvPr id="0" name=""/>
                    <pic:cNvPicPr/>
                  </pic:nvPicPr>
                  <pic:blipFill>
                    <a:blip r:embed="Rad64f1fb3f4c4d6d">
                      <a:extLst>
                        <a:ext xmlns:a="http://schemas.openxmlformats.org/drawingml/2006/main" uri="{28A0092B-C50C-407E-A947-70E740481C1C}">
                          <a14:useLocalDpi val="0"/>
                        </a:ext>
                      </a:extLst>
                    </a:blip>
                    <a:stretch>
                      <a:fillRect/>
                    </a:stretch>
                  </pic:blipFill>
                  <pic:spPr>
                    <a:xfrm>
                      <a:off x="0" y="0"/>
                      <a:ext cx="6257925" cy="6467475"/>
                    </a:xfrm>
                    <a:prstGeom prst="rect">
                      <a:avLst/>
                    </a:prstGeom>
                  </pic:spPr>
                </pic:pic>
              </a:graphicData>
            </a:graphic>
          </wp:inline>
        </w:drawing>
      </w:r>
    </w:p>
    <w:p w:rsidR="44D0CE29" w:rsidP="54CB5DE9" w:rsidRDefault="44D0CE29" w14:paraId="7D08EE49" w14:textId="66A07782">
      <w:pPr>
        <w:pStyle w:val="Normal"/>
        <w:rPr>
          <w:b w:val="1"/>
          <w:bCs w:val="1"/>
          <w:sz w:val="24"/>
          <w:szCs w:val="24"/>
        </w:rPr>
      </w:pPr>
      <w:r w:rsidRPr="54CB5DE9" w:rsidR="1594F783">
        <w:rPr>
          <w:b w:val="1"/>
          <w:bCs w:val="1"/>
          <w:sz w:val="24"/>
          <w:szCs w:val="24"/>
        </w:rPr>
        <w:t>3.2.3. Class diagram</w:t>
      </w:r>
    </w:p>
    <w:p w:rsidR="6A4E8F7B" w:rsidP="6A4E8F7B" w:rsidRDefault="6A4E8F7B" w14:paraId="46C2506E" w14:textId="42E389D4">
      <w:pPr>
        <w:pStyle w:val="Normal"/>
        <w:rPr>
          <w:b w:val="1"/>
          <w:bCs w:val="1"/>
          <w:sz w:val="28"/>
          <w:szCs w:val="28"/>
        </w:rPr>
      </w:pPr>
    </w:p>
    <w:p w:rsidR="1F7F9986" w:rsidP="137483F7" w:rsidRDefault="1F7F9986" w14:paraId="1107B229" w14:textId="03B17744">
      <w:pPr>
        <w:pStyle w:val="Normal"/>
      </w:pPr>
      <w:r w:rsidR="1F7F9986">
        <w:drawing>
          <wp:inline wp14:editId="786B75BA" wp14:anchorId="2F2A1930">
            <wp:extent cx="5239002" cy="4114800"/>
            <wp:effectExtent l="0" t="0" r="0" b="0"/>
            <wp:docPr id="1186182281" name="" title=""/>
            <wp:cNvGraphicFramePr>
              <a:graphicFrameLocks noChangeAspect="1"/>
            </wp:cNvGraphicFramePr>
            <a:graphic>
              <a:graphicData uri="http://schemas.openxmlformats.org/drawingml/2006/picture">
                <pic:pic>
                  <pic:nvPicPr>
                    <pic:cNvPr id="0" name=""/>
                    <pic:cNvPicPr/>
                  </pic:nvPicPr>
                  <pic:blipFill>
                    <a:blip r:embed="Rab989d4af7a548f6">
                      <a:extLst>
                        <a:ext xmlns:a="http://schemas.openxmlformats.org/drawingml/2006/main" uri="{28A0092B-C50C-407E-A947-70E740481C1C}">
                          <a14:useLocalDpi val="0"/>
                        </a:ext>
                      </a:extLst>
                    </a:blip>
                    <a:stretch>
                      <a:fillRect/>
                    </a:stretch>
                  </pic:blipFill>
                  <pic:spPr>
                    <a:xfrm>
                      <a:off x="0" y="0"/>
                      <a:ext cx="5239002" cy="4114800"/>
                    </a:xfrm>
                    <a:prstGeom prst="rect">
                      <a:avLst/>
                    </a:prstGeom>
                  </pic:spPr>
                </pic:pic>
              </a:graphicData>
            </a:graphic>
          </wp:inline>
        </w:drawing>
      </w:r>
    </w:p>
    <w:p w:rsidR="07E1E3CE" w:rsidP="54CB5DE9" w:rsidRDefault="07E1E3CE" w14:paraId="37AC31EE" w14:textId="03D43F62">
      <w:pPr>
        <w:pStyle w:val="Normal"/>
        <w:rPr>
          <w:b w:val="1"/>
          <w:bCs w:val="1"/>
          <w:sz w:val="24"/>
          <w:szCs w:val="24"/>
        </w:rPr>
      </w:pPr>
      <w:r w:rsidRPr="54CB5DE9" w:rsidR="07E1E3CE">
        <w:rPr>
          <w:b w:val="1"/>
          <w:bCs w:val="1"/>
          <w:sz w:val="24"/>
          <w:szCs w:val="24"/>
        </w:rPr>
        <w:t>3.3. subsystem-</w:t>
      </w:r>
      <w:r w:rsidRPr="54CB5DE9" w:rsidR="07E1E3CE">
        <w:rPr>
          <w:b w:val="1"/>
          <w:bCs w:val="1"/>
          <w:sz w:val="24"/>
          <w:szCs w:val="24"/>
        </w:rPr>
        <w:t>A</w:t>
      </w:r>
      <w:r w:rsidRPr="54CB5DE9" w:rsidR="07E1E3CE">
        <w:rPr>
          <w:b w:val="1"/>
          <w:bCs w:val="1"/>
          <w:sz w:val="24"/>
          <w:szCs w:val="24"/>
        </w:rPr>
        <w:t>r</w:t>
      </w:r>
      <w:r w:rsidRPr="54CB5DE9" w:rsidR="07E1E3CE">
        <w:rPr>
          <w:b w:val="1"/>
          <w:bCs w:val="1"/>
          <w:sz w:val="24"/>
          <w:szCs w:val="24"/>
        </w:rPr>
        <w:t>c</w:t>
      </w:r>
      <w:r w:rsidRPr="54CB5DE9" w:rsidR="07E1E3CE">
        <w:rPr>
          <w:b w:val="1"/>
          <w:bCs w:val="1"/>
          <w:sz w:val="24"/>
          <w:szCs w:val="24"/>
        </w:rPr>
        <w:t>h</w:t>
      </w:r>
      <w:r w:rsidRPr="54CB5DE9" w:rsidR="07E1E3CE">
        <w:rPr>
          <w:b w:val="1"/>
          <w:bCs w:val="1"/>
          <w:sz w:val="24"/>
          <w:szCs w:val="24"/>
        </w:rPr>
        <w:t>i</w:t>
      </w:r>
      <w:r w:rsidRPr="54CB5DE9" w:rsidR="07E1E3CE">
        <w:rPr>
          <w:b w:val="1"/>
          <w:bCs w:val="1"/>
          <w:sz w:val="24"/>
          <w:szCs w:val="24"/>
        </w:rPr>
        <w:t>t</w:t>
      </w:r>
      <w:r w:rsidRPr="54CB5DE9" w:rsidR="07E1E3CE">
        <w:rPr>
          <w:b w:val="1"/>
          <w:bCs w:val="1"/>
          <w:sz w:val="24"/>
          <w:szCs w:val="24"/>
        </w:rPr>
        <w:t>e</w:t>
      </w:r>
      <w:r w:rsidRPr="54CB5DE9" w:rsidR="07E1E3CE">
        <w:rPr>
          <w:b w:val="1"/>
          <w:bCs w:val="1"/>
          <w:sz w:val="24"/>
          <w:szCs w:val="24"/>
        </w:rPr>
        <w:t>c</w:t>
      </w:r>
      <w:r w:rsidRPr="54CB5DE9" w:rsidR="07E1E3CE">
        <w:rPr>
          <w:b w:val="1"/>
          <w:bCs w:val="1"/>
          <w:sz w:val="24"/>
          <w:szCs w:val="24"/>
        </w:rPr>
        <w:t>t</w:t>
      </w:r>
      <w:r w:rsidRPr="54CB5DE9" w:rsidR="07E1E3CE">
        <w:rPr>
          <w:b w:val="1"/>
          <w:bCs w:val="1"/>
          <w:sz w:val="24"/>
          <w:szCs w:val="24"/>
        </w:rPr>
        <w:t>u</w:t>
      </w:r>
      <w:r w:rsidRPr="54CB5DE9" w:rsidR="07E1E3CE">
        <w:rPr>
          <w:b w:val="1"/>
          <w:bCs w:val="1"/>
          <w:sz w:val="24"/>
          <w:szCs w:val="24"/>
        </w:rPr>
        <w:t>r</w:t>
      </w:r>
      <w:r w:rsidRPr="54CB5DE9" w:rsidR="07E1E3CE">
        <w:rPr>
          <w:b w:val="1"/>
          <w:bCs w:val="1"/>
          <w:sz w:val="24"/>
          <w:szCs w:val="24"/>
        </w:rPr>
        <w:t>e</w:t>
      </w:r>
    </w:p>
    <w:p w:rsidR="6A4E8F7B" w:rsidP="54CB5DE9" w:rsidRDefault="6A4E8F7B" w14:paraId="7AC0FCEB" w14:textId="1CB5A748">
      <w:pPr>
        <w:pStyle w:val="Normal"/>
        <w:rPr>
          <w:b w:val="1"/>
          <w:bCs w:val="1"/>
          <w:sz w:val="24"/>
          <w:szCs w:val="24"/>
        </w:rPr>
      </w:pPr>
    </w:p>
    <w:p w:rsidR="07E1E3CE" w:rsidP="54CB5DE9" w:rsidRDefault="07E1E3CE" w14:paraId="7F435A73" w14:textId="1A46194F">
      <w:pPr>
        <w:pStyle w:val="Normal"/>
        <w:rPr>
          <w:b w:val="1"/>
          <w:bCs w:val="1"/>
          <w:sz w:val="24"/>
          <w:szCs w:val="24"/>
        </w:rPr>
      </w:pPr>
      <w:r w:rsidRPr="54CB5DE9" w:rsidR="07E1E3CE">
        <w:rPr>
          <w:b w:val="1"/>
          <w:bCs w:val="1"/>
          <w:sz w:val="24"/>
          <w:szCs w:val="24"/>
        </w:rPr>
        <w:t>3</w:t>
      </w:r>
      <w:r w:rsidRPr="54CB5DE9" w:rsidR="07E1E3CE">
        <w:rPr>
          <w:b w:val="1"/>
          <w:bCs w:val="1"/>
          <w:sz w:val="24"/>
          <w:szCs w:val="24"/>
        </w:rPr>
        <w:t>.</w:t>
      </w:r>
      <w:r w:rsidRPr="54CB5DE9" w:rsidR="07E1E3CE">
        <w:rPr>
          <w:b w:val="1"/>
          <w:bCs w:val="1"/>
          <w:sz w:val="24"/>
          <w:szCs w:val="24"/>
        </w:rPr>
        <w:t>3</w:t>
      </w:r>
      <w:r w:rsidRPr="54CB5DE9" w:rsidR="07E1E3CE">
        <w:rPr>
          <w:b w:val="1"/>
          <w:bCs w:val="1"/>
          <w:sz w:val="24"/>
          <w:szCs w:val="24"/>
        </w:rPr>
        <w:t>.</w:t>
      </w:r>
      <w:r w:rsidRPr="54CB5DE9" w:rsidR="07E1E3CE">
        <w:rPr>
          <w:b w:val="1"/>
          <w:bCs w:val="1"/>
          <w:sz w:val="24"/>
          <w:szCs w:val="24"/>
        </w:rPr>
        <w:t>1</w:t>
      </w:r>
      <w:r w:rsidRPr="54CB5DE9" w:rsidR="07E1E3CE">
        <w:rPr>
          <w:b w:val="1"/>
          <w:bCs w:val="1"/>
          <w:sz w:val="24"/>
          <w:szCs w:val="24"/>
        </w:rPr>
        <w:t xml:space="preserve">. </w:t>
      </w:r>
      <w:r w:rsidRPr="54CB5DE9" w:rsidR="7C1D1B49">
        <w:rPr>
          <w:b w:val="1"/>
          <w:bCs w:val="1"/>
          <w:sz w:val="24"/>
          <w:szCs w:val="24"/>
        </w:rPr>
        <w:t>Data flow diagram</w:t>
      </w:r>
    </w:p>
    <w:p w:rsidR="6B14B670" w:rsidP="47A369CB" w:rsidRDefault="6B14B670" w14:paraId="6D740726" w14:textId="142C468B">
      <w:pPr>
        <w:pStyle w:val="Normal"/>
        <w:spacing w:line="360" w:lineRule="auto"/>
        <w:jc w:val="both"/>
        <w:rPr>
          <w:rFonts w:ascii="Times New Roman" w:hAnsi="Times New Roman" w:eastAsia="Times New Roman" w:cs="Times New Roman"/>
          <w:noProof w:val="0"/>
          <w:sz w:val="24"/>
          <w:szCs w:val="24"/>
          <w:lang w:val="en-US"/>
        </w:rPr>
      </w:pPr>
      <w:r w:rsidRPr="16215DDD" w:rsidR="2F259738">
        <w:rPr>
          <w:rFonts w:ascii="Times New Roman" w:hAnsi="Times New Roman" w:eastAsia="Times New Roman" w:cs="Times New Roman"/>
          <w:noProof w:val="0"/>
          <w:sz w:val="24"/>
          <w:szCs w:val="24"/>
          <w:lang w:val="en-US"/>
        </w:rPr>
        <w:t xml:space="preserve">Data flow diagram (DFD) is a visual aid to see the information flow within a system. It shows how data enters and leaves the system, what changes the information and flow of information, and where data is stored. </w:t>
      </w:r>
    </w:p>
    <w:p w:rsidR="6B14B670" w:rsidP="6B14B670" w:rsidRDefault="6B14B670" w14:paraId="4CC5C9B1" w14:textId="499E331B">
      <w:pPr>
        <w:pStyle w:val="Normal"/>
        <w:rPr>
          <w:b w:val="1"/>
          <w:bCs w:val="1"/>
          <w:sz w:val="28"/>
          <w:szCs w:val="28"/>
        </w:rPr>
      </w:pPr>
    </w:p>
    <w:p w:rsidR="6B14B670" w:rsidP="6B14B670" w:rsidRDefault="6B14B670" w14:paraId="2F24DDBF" w14:textId="4F162476">
      <w:pPr>
        <w:pStyle w:val="Normal"/>
      </w:pPr>
    </w:p>
    <w:p w:rsidR="6B14B670" w:rsidP="7E64A78A" w:rsidRDefault="6B14B670" w14:paraId="1CBC22E7" w14:textId="67A232C7">
      <w:pPr>
        <w:pStyle w:val="Normal"/>
        <w:rPr>
          <w:b w:val="1"/>
          <w:bCs w:val="1"/>
          <w:sz w:val="24"/>
          <w:szCs w:val="24"/>
        </w:rPr>
      </w:pPr>
      <w:r w:rsidRPr="7E64A78A" w:rsidR="5E09D4E5">
        <w:rPr>
          <w:b w:val="1"/>
          <w:bCs w:val="1"/>
          <w:sz w:val="24"/>
          <w:szCs w:val="24"/>
        </w:rPr>
        <w:t>3.3.1.1. Level 0 Diagram</w:t>
      </w:r>
    </w:p>
    <w:p w:rsidR="6B14B670" w:rsidP="6B14B670" w:rsidRDefault="6B14B670" w14:paraId="76841698" w14:textId="5F319487">
      <w:pPr>
        <w:pStyle w:val="Normal"/>
      </w:pPr>
    </w:p>
    <w:p w:rsidR="4849C29C" w:rsidP="6B14B670" w:rsidRDefault="4849C29C" w14:paraId="2134B8C7" w14:textId="4FA691BD">
      <w:pPr>
        <w:pStyle w:val="Normal"/>
      </w:pPr>
      <w:r w:rsidR="5E09D4E5">
        <w:drawing>
          <wp:inline wp14:editId="7E64A78A" wp14:anchorId="3D41E491">
            <wp:extent cx="6143625" cy="5267326"/>
            <wp:effectExtent l="0" t="0" r="0" b="0"/>
            <wp:docPr id="1792447620" name="" title=""/>
            <wp:cNvGraphicFramePr>
              <a:graphicFrameLocks noChangeAspect="1"/>
            </wp:cNvGraphicFramePr>
            <a:graphic>
              <a:graphicData uri="http://schemas.openxmlformats.org/drawingml/2006/picture">
                <pic:pic>
                  <pic:nvPicPr>
                    <pic:cNvPr id="0" name=""/>
                    <pic:cNvPicPr/>
                  </pic:nvPicPr>
                  <pic:blipFill>
                    <a:blip r:embed="Rbd1b5134a46c4f19">
                      <a:extLst>
                        <a:ext xmlns:a="http://schemas.openxmlformats.org/drawingml/2006/main" uri="{28A0092B-C50C-407E-A947-70E740481C1C}">
                          <a14:useLocalDpi val="0"/>
                        </a:ext>
                      </a:extLst>
                    </a:blip>
                    <a:stretch>
                      <a:fillRect/>
                    </a:stretch>
                  </pic:blipFill>
                  <pic:spPr>
                    <a:xfrm>
                      <a:off x="0" y="0"/>
                      <a:ext cx="6143625" cy="5267326"/>
                    </a:xfrm>
                    <a:prstGeom prst="rect">
                      <a:avLst/>
                    </a:prstGeom>
                  </pic:spPr>
                </pic:pic>
              </a:graphicData>
            </a:graphic>
          </wp:inline>
        </w:drawing>
      </w:r>
    </w:p>
    <w:p w:rsidR="6A4E8F7B" w:rsidP="6A4E8F7B" w:rsidRDefault="6A4E8F7B" w14:paraId="32D6C6E1" w14:textId="79345D58">
      <w:pPr>
        <w:pStyle w:val="Normal"/>
        <w:rPr>
          <w:b w:val="1"/>
          <w:bCs w:val="1"/>
          <w:sz w:val="28"/>
          <w:szCs w:val="28"/>
        </w:rPr>
      </w:pPr>
    </w:p>
    <w:p w:rsidR="5E09D4E5" w:rsidP="7E64A78A" w:rsidRDefault="5E09D4E5" w14:paraId="3D747DC4" w14:textId="36666A29">
      <w:pPr>
        <w:pStyle w:val="Normal"/>
        <w:rPr>
          <w:b w:val="1"/>
          <w:bCs w:val="1"/>
          <w:sz w:val="28"/>
          <w:szCs w:val="28"/>
        </w:rPr>
      </w:pPr>
      <w:r w:rsidRPr="7E64A78A" w:rsidR="5E09D4E5">
        <w:rPr>
          <w:b w:val="1"/>
          <w:bCs w:val="1"/>
          <w:sz w:val="28"/>
          <w:szCs w:val="28"/>
        </w:rPr>
        <w:t>3.3.1.2. Level 1 Diagram</w:t>
      </w:r>
    </w:p>
    <w:p w:rsidR="7E64A78A" w:rsidP="7E64A78A" w:rsidRDefault="7E64A78A" w14:paraId="3E2AF87F" w14:textId="62C7F375">
      <w:pPr>
        <w:pStyle w:val="Normal"/>
        <w:rPr>
          <w:b w:val="1"/>
          <w:bCs w:val="1"/>
          <w:sz w:val="28"/>
          <w:szCs w:val="28"/>
        </w:rPr>
      </w:pPr>
    </w:p>
    <w:p w:rsidR="5E09D4E5" w:rsidP="7E64A78A" w:rsidRDefault="5E09D4E5" w14:paraId="587AF39A" w14:textId="70631C49">
      <w:pPr>
        <w:pStyle w:val="Normal"/>
      </w:pPr>
      <w:r w:rsidR="5E09D4E5">
        <w:drawing>
          <wp:inline wp14:editId="470D759B" wp14:anchorId="52754DF5">
            <wp:extent cx="6210300" cy="6172200"/>
            <wp:effectExtent l="0" t="0" r="0" b="0"/>
            <wp:docPr id="483495281" name="" title=""/>
            <wp:cNvGraphicFramePr>
              <a:graphicFrameLocks noChangeAspect="1"/>
            </wp:cNvGraphicFramePr>
            <a:graphic>
              <a:graphicData uri="http://schemas.openxmlformats.org/drawingml/2006/picture">
                <pic:pic>
                  <pic:nvPicPr>
                    <pic:cNvPr id="0" name=""/>
                    <pic:cNvPicPr/>
                  </pic:nvPicPr>
                  <pic:blipFill>
                    <a:blip r:embed="R553fa1d721c94564">
                      <a:extLst>
                        <a:ext xmlns:a="http://schemas.openxmlformats.org/drawingml/2006/main" uri="{28A0092B-C50C-407E-A947-70E740481C1C}">
                          <a14:useLocalDpi val="0"/>
                        </a:ext>
                      </a:extLst>
                    </a:blip>
                    <a:stretch>
                      <a:fillRect/>
                    </a:stretch>
                  </pic:blipFill>
                  <pic:spPr>
                    <a:xfrm>
                      <a:off x="0" y="0"/>
                      <a:ext cx="6210300" cy="6172200"/>
                    </a:xfrm>
                    <a:prstGeom prst="rect">
                      <a:avLst/>
                    </a:prstGeom>
                  </pic:spPr>
                </pic:pic>
              </a:graphicData>
            </a:graphic>
          </wp:inline>
        </w:drawing>
      </w:r>
    </w:p>
    <w:p w:rsidR="3888CCA2" w:rsidP="54CB5DE9" w:rsidRDefault="3888CCA2" w14:paraId="4285FC7E" w14:textId="0EA6E612">
      <w:pPr>
        <w:pStyle w:val="Normal"/>
        <w:rPr>
          <w:b w:val="1"/>
          <w:bCs w:val="1"/>
          <w:sz w:val="24"/>
          <w:szCs w:val="24"/>
        </w:rPr>
      </w:pPr>
      <w:r w:rsidRPr="54CB5DE9" w:rsidR="3888CCA2">
        <w:rPr>
          <w:b w:val="1"/>
          <w:bCs w:val="1"/>
          <w:sz w:val="24"/>
          <w:szCs w:val="24"/>
        </w:rPr>
        <w:t>3.4. System interfaces</w:t>
      </w:r>
    </w:p>
    <w:p w:rsidR="16FA78CD" w:rsidP="54CB5DE9" w:rsidRDefault="16FA78CD" w14:paraId="4EB5C545" w14:textId="2E507324">
      <w:pPr>
        <w:pStyle w:val="Heading3"/>
        <w:numPr>
          <w:numId w:val="0"/>
        </w:numPr>
        <w:ind w:left="0"/>
        <w:rPr>
          <w:rFonts w:ascii="Times New Roman" w:hAnsi="Times New Roman" w:eastAsia="Times New Roman" w:cs="Times New Roman"/>
          <w:b w:val="0"/>
          <w:bCs w:val="0"/>
          <w:noProof w:val="0"/>
          <w:color w:val="000000" w:themeColor="text1" w:themeTint="FF" w:themeShade="FF"/>
          <w:sz w:val="24"/>
          <w:szCs w:val="24"/>
          <w:lang w:val="en-US"/>
        </w:rPr>
      </w:pPr>
      <w:r w:rsidRPr="54CB5DE9" w:rsidR="16FA78CD">
        <w:rPr>
          <w:rFonts w:ascii="Symbol" w:hAnsi="Symbol" w:eastAsia="Symbol" w:cs="Symbol"/>
          <w:b w:val="0"/>
          <w:bCs w:val="0"/>
          <w:noProof w:val="0"/>
          <w:color w:val="000000" w:themeColor="text1" w:themeTint="FF" w:themeShade="FF"/>
          <w:sz w:val="24"/>
          <w:szCs w:val="24"/>
          <w:lang w:val="en-US"/>
        </w:rPr>
        <w:t xml:space="preserve">· </w:t>
      </w:r>
      <w:r w:rsidRPr="54CB5DE9" w:rsidR="16FA78CD">
        <w:rPr>
          <w:rFonts w:ascii="Times New Roman" w:hAnsi="Times New Roman" w:eastAsia="Times New Roman" w:cs="Times New Roman"/>
          <w:b w:val="0"/>
          <w:bCs w:val="0"/>
          <w:noProof w:val="0"/>
          <w:color w:val="000000" w:themeColor="text1" w:themeTint="FF" w:themeShade="FF"/>
          <w:sz w:val="24"/>
          <w:szCs w:val="24"/>
          <w:lang w:val="en-US"/>
        </w:rPr>
        <w:t>Supportability: The a</w:t>
      </w:r>
      <w:r w:rsidRPr="54CB5DE9" w:rsidR="67CABCE6">
        <w:rPr>
          <w:rFonts w:ascii="Times New Roman" w:hAnsi="Times New Roman" w:eastAsia="Times New Roman" w:cs="Times New Roman"/>
          <w:b w:val="0"/>
          <w:bCs w:val="0"/>
          <w:noProof w:val="0"/>
          <w:color w:val="000000" w:themeColor="text1" w:themeTint="FF" w:themeShade="FF"/>
          <w:sz w:val="24"/>
          <w:szCs w:val="24"/>
          <w:lang w:val="en-US"/>
        </w:rPr>
        <w:t>pplication</w:t>
      </w:r>
      <w:r w:rsidRPr="54CB5DE9" w:rsidR="16FA78CD">
        <w:rPr>
          <w:rFonts w:ascii="Times New Roman" w:hAnsi="Times New Roman" w:eastAsia="Times New Roman" w:cs="Times New Roman"/>
          <w:b w:val="0"/>
          <w:bCs w:val="0"/>
          <w:noProof w:val="0"/>
          <w:color w:val="000000" w:themeColor="text1" w:themeTint="FF" w:themeShade="FF"/>
          <w:sz w:val="24"/>
          <w:szCs w:val="24"/>
          <w:lang w:val="en-US"/>
        </w:rPr>
        <w:t xml:space="preserve"> is easy to use.</w:t>
      </w:r>
    </w:p>
    <w:p w:rsidR="16FA78CD" w:rsidP="54CB5DE9" w:rsidRDefault="16FA78CD" w14:paraId="61EF5E09" w14:textId="66D064FE">
      <w:pPr>
        <w:pStyle w:val="Heading3"/>
        <w:numPr>
          <w:numId w:val="0"/>
        </w:numPr>
        <w:ind w:left="0"/>
        <w:rPr>
          <w:rFonts w:ascii="Arial" w:hAnsi="Arial" w:eastAsia="Arial" w:cs="Arial"/>
          <w:b w:val="0"/>
          <w:bCs w:val="0"/>
          <w:noProof w:val="0"/>
          <w:sz w:val="24"/>
          <w:szCs w:val="24"/>
          <w:lang w:val="en-US"/>
        </w:rPr>
      </w:pPr>
      <w:r w:rsidRPr="567F4DCD" w:rsidR="16FA78CD">
        <w:rPr>
          <w:rFonts w:ascii="Symbol" w:hAnsi="Symbol" w:eastAsia="Symbol" w:cs="Symbol"/>
          <w:b w:val="0"/>
          <w:bCs w:val="0"/>
          <w:noProof w:val="0"/>
          <w:sz w:val="24"/>
          <w:szCs w:val="24"/>
          <w:lang w:val="en-US"/>
        </w:rPr>
        <w:t xml:space="preserve">· </w:t>
      </w:r>
      <w:r w:rsidRPr="567F4DCD" w:rsidR="16FA78CD">
        <w:rPr>
          <w:rFonts w:ascii="Times New Roman" w:hAnsi="Times New Roman" w:eastAsia="Times New Roman" w:cs="Times New Roman"/>
          <w:b w:val="0"/>
          <w:bCs w:val="0"/>
          <w:noProof w:val="0"/>
          <w:sz w:val="24"/>
          <w:szCs w:val="24"/>
          <w:lang w:val="en-US"/>
        </w:rPr>
        <w:t xml:space="preserve">Design Constraints: The system is built </w:t>
      </w:r>
      <w:r w:rsidRPr="567F4DCD" w:rsidR="7A7A4DF0">
        <w:rPr>
          <w:rFonts w:ascii="Times New Roman" w:hAnsi="Times New Roman" w:eastAsia="Times New Roman" w:cs="Times New Roman"/>
          <w:b w:val="0"/>
          <w:bCs w:val="0"/>
          <w:noProof w:val="0"/>
          <w:sz w:val="24"/>
          <w:szCs w:val="24"/>
          <w:lang w:val="en-US"/>
        </w:rPr>
        <w:t>using CPP</w:t>
      </w:r>
      <w:r w:rsidRPr="567F4DCD" w:rsidR="16FA78CD">
        <w:rPr>
          <w:rFonts w:ascii="Times New Roman" w:hAnsi="Times New Roman" w:eastAsia="Times New Roman" w:cs="Times New Roman"/>
          <w:b w:val="0"/>
          <w:bCs w:val="0"/>
          <w:noProof w:val="0"/>
          <w:sz w:val="24"/>
          <w:szCs w:val="24"/>
          <w:lang w:val="en-US"/>
        </w:rPr>
        <w:t xml:space="preserve"> and system </w:t>
      </w:r>
      <w:r w:rsidRPr="567F4DCD" w:rsidR="06B1E2F0">
        <w:rPr>
          <w:rFonts w:ascii="Times New Roman" w:hAnsi="Times New Roman" w:eastAsia="Times New Roman" w:cs="Times New Roman"/>
          <w:b w:val="0"/>
          <w:bCs w:val="0"/>
          <w:noProof w:val="0"/>
          <w:sz w:val="24"/>
          <w:szCs w:val="24"/>
          <w:lang w:val="en-US"/>
        </w:rPr>
        <w:t xml:space="preserve">                          </w:t>
      </w:r>
      <w:r w:rsidRPr="567F4DCD" w:rsidR="16FA78CD">
        <w:rPr>
          <w:rFonts w:ascii="Times New Roman" w:hAnsi="Times New Roman" w:eastAsia="Times New Roman" w:cs="Times New Roman"/>
          <w:b w:val="0"/>
          <w:bCs w:val="0"/>
          <w:noProof w:val="0"/>
          <w:sz w:val="24"/>
          <w:szCs w:val="24"/>
          <w:lang w:val="en-US"/>
        </w:rPr>
        <w:t>programming language.</w:t>
      </w:r>
    </w:p>
    <w:p w:rsidR="16FA78CD" w:rsidP="54CB5DE9" w:rsidRDefault="16FA78CD" w14:paraId="0C8142AE" w14:textId="3F5B216A">
      <w:pPr>
        <w:pStyle w:val="Heading3"/>
        <w:numPr>
          <w:numId w:val="0"/>
        </w:numPr>
        <w:ind w:left="0"/>
        <w:rPr>
          <w:rFonts w:ascii="Times New Roman" w:hAnsi="Times New Roman" w:eastAsia="Times New Roman" w:cs="Times New Roman"/>
          <w:b w:val="0"/>
          <w:bCs w:val="0"/>
          <w:noProof w:val="0"/>
          <w:sz w:val="24"/>
          <w:szCs w:val="24"/>
          <w:lang w:val="en-US"/>
        </w:rPr>
      </w:pPr>
      <w:r w:rsidRPr="54CB5DE9" w:rsidR="16FA78CD">
        <w:rPr>
          <w:rFonts w:ascii="Symbol" w:hAnsi="Symbol" w:eastAsia="Symbol" w:cs="Symbol"/>
          <w:b w:val="0"/>
          <w:bCs w:val="0"/>
          <w:noProof w:val="0"/>
          <w:sz w:val="24"/>
          <w:szCs w:val="24"/>
          <w:lang w:val="en-US"/>
        </w:rPr>
        <w:t xml:space="preserve">· </w:t>
      </w:r>
      <w:r w:rsidRPr="54CB5DE9" w:rsidR="16FA78CD">
        <w:rPr>
          <w:rFonts w:ascii="Times New Roman" w:hAnsi="Times New Roman" w:eastAsia="Times New Roman" w:cs="Times New Roman"/>
          <w:b w:val="0"/>
          <w:bCs w:val="0"/>
          <w:noProof w:val="0"/>
          <w:sz w:val="24"/>
          <w:szCs w:val="24"/>
          <w:lang w:val="en-US"/>
        </w:rPr>
        <w:t xml:space="preserve">Reliability &amp; Availability: The </w:t>
      </w:r>
      <w:r w:rsidRPr="54CB5DE9" w:rsidR="79791A0A">
        <w:rPr>
          <w:rFonts w:ascii="Times New Roman" w:hAnsi="Times New Roman" w:eastAsia="Times New Roman" w:cs="Times New Roman"/>
          <w:b w:val="0"/>
          <w:bCs w:val="0"/>
          <w:noProof w:val="0"/>
          <w:sz w:val="24"/>
          <w:szCs w:val="24"/>
          <w:lang w:val="en-US"/>
        </w:rPr>
        <w:t>application</w:t>
      </w:r>
      <w:r w:rsidRPr="54CB5DE9" w:rsidR="16FA78CD">
        <w:rPr>
          <w:rFonts w:ascii="Times New Roman" w:hAnsi="Times New Roman" w:eastAsia="Times New Roman" w:cs="Times New Roman"/>
          <w:b w:val="0"/>
          <w:bCs w:val="0"/>
          <w:noProof w:val="0"/>
          <w:sz w:val="24"/>
          <w:szCs w:val="24"/>
          <w:lang w:val="en-US"/>
        </w:rPr>
        <w:t xml:space="preserve"> is a</w:t>
      </w:r>
      <w:r w:rsidRPr="54CB5DE9" w:rsidR="76741112">
        <w:rPr>
          <w:rFonts w:ascii="Times New Roman" w:hAnsi="Times New Roman" w:eastAsia="Times New Roman" w:cs="Times New Roman"/>
          <w:b w:val="0"/>
          <w:bCs w:val="0"/>
          <w:noProof w:val="0"/>
          <w:sz w:val="24"/>
          <w:szCs w:val="24"/>
          <w:lang w:val="en-US"/>
        </w:rPr>
        <w:t>ctive</w:t>
      </w:r>
      <w:r w:rsidRPr="54CB5DE9" w:rsidR="16FA78CD">
        <w:rPr>
          <w:rFonts w:ascii="Times New Roman" w:hAnsi="Times New Roman" w:eastAsia="Times New Roman" w:cs="Times New Roman"/>
          <w:b w:val="0"/>
          <w:bCs w:val="0"/>
          <w:noProof w:val="0"/>
          <w:sz w:val="24"/>
          <w:szCs w:val="24"/>
          <w:lang w:val="en-US"/>
        </w:rPr>
        <w:t xml:space="preserve"> 24/</w:t>
      </w:r>
      <w:r w:rsidRPr="54CB5DE9" w:rsidR="05127A96">
        <w:rPr>
          <w:rFonts w:ascii="Times New Roman" w:hAnsi="Times New Roman" w:eastAsia="Times New Roman" w:cs="Times New Roman"/>
          <w:b w:val="0"/>
          <w:bCs w:val="0"/>
          <w:noProof w:val="0"/>
          <w:sz w:val="24"/>
          <w:szCs w:val="24"/>
          <w:lang w:val="en-US"/>
        </w:rPr>
        <w:t>7, that</w:t>
      </w:r>
      <w:r w:rsidRPr="54CB5DE9" w:rsidR="16FA78CD">
        <w:rPr>
          <w:rFonts w:ascii="Times New Roman" w:hAnsi="Times New Roman" w:eastAsia="Times New Roman" w:cs="Times New Roman"/>
          <w:b w:val="0"/>
          <w:bCs w:val="0"/>
          <w:noProof w:val="0"/>
          <w:sz w:val="24"/>
          <w:szCs w:val="24"/>
          <w:lang w:val="en-US"/>
        </w:rPr>
        <w:t xml:space="preserve"> is</w:t>
      </w:r>
      <w:r w:rsidRPr="54CB5DE9" w:rsidR="65802366">
        <w:rPr>
          <w:rFonts w:ascii="Times New Roman" w:hAnsi="Times New Roman" w:eastAsia="Times New Roman" w:cs="Times New Roman"/>
          <w:b w:val="0"/>
          <w:bCs w:val="0"/>
          <w:noProof w:val="0"/>
          <w:sz w:val="24"/>
          <w:szCs w:val="24"/>
          <w:lang w:val="en-US"/>
        </w:rPr>
        <w:t xml:space="preserve">                            </w:t>
      </w:r>
      <w:r w:rsidRPr="54CB5DE9" w:rsidR="16FA78CD">
        <w:rPr>
          <w:rFonts w:ascii="Times New Roman" w:hAnsi="Times New Roman" w:eastAsia="Times New Roman" w:cs="Times New Roman"/>
          <w:b w:val="0"/>
          <w:bCs w:val="0"/>
          <w:noProof w:val="0"/>
          <w:sz w:val="24"/>
          <w:szCs w:val="24"/>
          <w:lang w:val="en-US"/>
        </w:rPr>
        <w:t xml:space="preserve">whenever the user would like to </w:t>
      </w:r>
      <w:r w:rsidRPr="54CB5DE9" w:rsidR="031A182E">
        <w:rPr>
          <w:rFonts w:ascii="Times New Roman" w:hAnsi="Times New Roman" w:eastAsia="Times New Roman" w:cs="Times New Roman"/>
          <w:b w:val="0"/>
          <w:bCs w:val="0"/>
          <w:noProof w:val="0"/>
          <w:sz w:val="24"/>
          <w:szCs w:val="24"/>
          <w:lang w:val="en-US"/>
        </w:rPr>
        <w:t>chat with someone</w:t>
      </w:r>
      <w:r w:rsidRPr="54CB5DE9" w:rsidR="16FA78CD">
        <w:rPr>
          <w:rFonts w:ascii="Times New Roman" w:hAnsi="Times New Roman" w:eastAsia="Times New Roman" w:cs="Times New Roman"/>
          <w:b w:val="0"/>
          <w:bCs w:val="0"/>
          <w:noProof w:val="0"/>
          <w:sz w:val="24"/>
          <w:szCs w:val="24"/>
          <w:lang w:val="en-US"/>
        </w:rPr>
        <w:t>, they can use it up to its functionalities.</w:t>
      </w:r>
    </w:p>
    <w:p w:rsidR="16FA78CD" w:rsidP="54CB5DE9" w:rsidRDefault="16FA78CD" w14:paraId="74D82A54" w14:textId="522F63E1">
      <w:pPr>
        <w:pStyle w:val="Heading3"/>
        <w:numPr>
          <w:numId w:val="0"/>
        </w:numPr>
        <w:ind w:left="0"/>
        <w:rPr>
          <w:rFonts w:ascii="Arial" w:hAnsi="Arial" w:eastAsia="Arial" w:cs="Arial"/>
          <w:b w:val="0"/>
          <w:bCs w:val="0"/>
          <w:noProof w:val="0"/>
          <w:color w:val="000000" w:themeColor="text1" w:themeTint="FF" w:themeShade="FF"/>
          <w:sz w:val="24"/>
          <w:szCs w:val="24"/>
          <w:lang w:val="en-US"/>
        </w:rPr>
      </w:pPr>
      <w:r w:rsidRPr="54CB5DE9" w:rsidR="16FA78CD">
        <w:rPr>
          <w:rFonts w:ascii="Symbol" w:hAnsi="Symbol" w:eastAsia="Symbol" w:cs="Symbol"/>
          <w:b w:val="0"/>
          <w:bCs w:val="0"/>
          <w:noProof w:val="0"/>
          <w:color w:val="000000" w:themeColor="text1" w:themeTint="FF" w:themeShade="FF"/>
          <w:sz w:val="24"/>
          <w:szCs w:val="24"/>
          <w:lang w:val="en-US"/>
        </w:rPr>
        <w:t xml:space="preserve">· </w:t>
      </w:r>
      <w:r w:rsidRPr="54CB5DE9" w:rsidR="16FA78CD">
        <w:rPr>
          <w:rFonts w:ascii="Times New Roman" w:hAnsi="Times New Roman" w:eastAsia="Times New Roman" w:cs="Times New Roman"/>
          <w:b w:val="0"/>
          <w:bCs w:val="0"/>
          <w:noProof w:val="0"/>
          <w:color w:val="000000" w:themeColor="text1" w:themeTint="FF" w:themeShade="FF"/>
          <w:sz w:val="24"/>
          <w:szCs w:val="24"/>
          <w:lang w:val="en-US"/>
        </w:rPr>
        <w:t>Performance: The system will work on the user’s and</w:t>
      </w:r>
      <w:r w:rsidRPr="54CB5DE9" w:rsidR="20F8D9F3">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54CB5DE9" w:rsidR="65148749">
        <w:rPr>
          <w:rFonts w:ascii="Times New Roman" w:hAnsi="Times New Roman" w:eastAsia="Times New Roman" w:cs="Times New Roman"/>
          <w:b w:val="0"/>
          <w:bCs w:val="0"/>
          <w:noProof w:val="0"/>
          <w:color w:val="000000" w:themeColor="text1" w:themeTint="FF" w:themeShade="FF"/>
          <w:sz w:val="24"/>
          <w:szCs w:val="24"/>
          <w:lang w:val="en-US"/>
        </w:rPr>
        <w:t>server/</w:t>
      </w:r>
      <w:r w:rsidRPr="54CB5DE9" w:rsidR="65148749">
        <w:rPr>
          <w:rFonts w:ascii="Times New Roman" w:hAnsi="Times New Roman" w:eastAsia="Times New Roman" w:cs="Times New Roman"/>
          <w:b w:val="0"/>
          <w:bCs w:val="0"/>
          <w:noProof w:val="0"/>
          <w:color w:val="000000" w:themeColor="text1" w:themeTint="FF" w:themeShade="FF"/>
          <w:sz w:val="24"/>
          <w:szCs w:val="24"/>
          <w:lang w:val="en-US"/>
        </w:rPr>
        <w:t>client</w:t>
      </w:r>
      <w:r w:rsidRPr="54CB5DE9" w:rsidR="16FA78CD">
        <w:rPr>
          <w:rFonts w:ascii="Times New Roman" w:hAnsi="Times New Roman" w:eastAsia="Times New Roman" w:cs="Times New Roman"/>
          <w:b w:val="0"/>
          <w:bCs w:val="0"/>
          <w:noProof w:val="0"/>
          <w:color w:val="000000" w:themeColor="text1" w:themeTint="FF" w:themeShade="FF"/>
          <w:sz w:val="24"/>
          <w:szCs w:val="24"/>
          <w:lang w:val="en-US"/>
        </w:rPr>
        <w:t>.</w:t>
      </w:r>
    </w:p>
    <w:p w:rsidR="6A4E8F7B" w:rsidP="6A4E8F7B" w:rsidRDefault="6A4E8F7B" w14:paraId="30F8F954" w14:textId="1B0B794E">
      <w:pPr>
        <w:pStyle w:val="Normal"/>
        <w:rPr>
          <w:b w:val="1"/>
          <w:bCs w:val="1"/>
          <w:sz w:val="28"/>
          <w:szCs w:val="28"/>
        </w:rPr>
      </w:pPr>
    </w:p>
    <w:p w:rsidR="6A4E8F7B" w:rsidP="6A4E8F7B" w:rsidRDefault="6A4E8F7B" w14:paraId="17DB69BA" w14:textId="6A13C1A7">
      <w:pPr>
        <w:pStyle w:val="Normal"/>
        <w:rPr>
          <w:b w:val="1"/>
          <w:bCs w:val="1"/>
          <w:sz w:val="28"/>
          <w:szCs w:val="28"/>
        </w:rPr>
      </w:pPr>
    </w:p>
    <w:p w:rsidR="3888CCA2" w:rsidP="54CB5DE9" w:rsidRDefault="3888CCA2" w14:paraId="15FF4320" w14:textId="1E3F8792">
      <w:pPr>
        <w:pStyle w:val="Normal"/>
        <w:rPr>
          <w:b w:val="1"/>
          <w:bCs w:val="1"/>
          <w:sz w:val="24"/>
          <w:szCs w:val="24"/>
        </w:rPr>
      </w:pPr>
      <w:r w:rsidRPr="54CB5DE9" w:rsidR="3888CCA2">
        <w:rPr>
          <w:b w:val="1"/>
          <w:bCs w:val="1"/>
          <w:sz w:val="24"/>
          <w:szCs w:val="24"/>
        </w:rPr>
        <w:t>3.4.1. Internal interfaces</w:t>
      </w:r>
    </w:p>
    <w:p w:rsidR="650252EB" w:rsidP="6B14B670" w:rsidRDefault="650252EB" w14:paraId="55BF54F9" w14:textId="092A4722">
      <w:pPr>
        <w:pStyle w:val="Normal"/>
        <w:ind w:left="0"/>
        <w:rPr>
          <w:rFonts w:ascii="Times New Roman" w:hAnsi="Times New Roman" w:eastAsia="Times New Roman" w:cs="Times New Roman"/>
          <w:noProof w:val="0"/>
          <w:color w:val="222222"/>
          <w:sz w:val="24"/>
          <w:szCs w:val="24"/>
          <w:lang w:val="en-US"/>
        </w:rPr>
      </w:pPr>
      <w:r w:rsidRPr="54CB5DE9" w:rsidR="502895D9">
        <w:rPr>
          <w:rFonts w:ascii="Times New Roman" w:hAnsi="Times New Roman" w:eastAsia="Times New Roman" w:cs="Times New Roman"/>
          <w:noProof w:val="0"/>
          <w:color w:val="222222"/>
          <w:sz w:val="24"/>
          <w:szCs w:val="24"/>
          <w:lang w:val="en-US"/>
        </w:rPr>
        <w:t xml:space="preserve"> </w:t>
      </w:r>
      <w:r w:rsidRPr="54CB5DE9" w:rsidR="650252EB">
        <w:rPr>
          <w:rFonts w:ascii="Times New Roman" w:hAnsi="Times New Roman" w:eastAsia="Times New Roman" w:cs="Times New Roman"/>
          <w:noProof w:val="0"/>
          <w:color w:val="222222"/>
          <w:sz w:val="24"/>
          <w:szCs w:val="24"/>
          <w:lang w:val="en-US"/>
        </w:rPr>
        <w:t>P thread</w:t>
      </w:r>
    </w:p>
    <w:p w:rsidR="650252EB" w:rsidP="6B14B670" w:rsidRDefault="650252EB" w14:paraId="060B0815" w14:textId="5BFAD337">
      <w:pPr>
        <w:pStyle w:val="Normal"/>
        <w:ind w:left="0"/>
        <w:rPr>
          <w:rFonts w:ascii="Times New Roman" w:hAnsi="Times New Roman" w:eastAsia="Times New Roman" w:cs="Times New Roman"/>
          <w:noProof w:val="0"/>
          <w:color w:val="222222"/>
          <w:sz w:val="24"/>
          <w:szCs w:val="24"/>
          <w:lang w:val="en-US"/>
        </w:rPr>
      </w:pPr>
      <w:bookmarkStart w:name="_Int_5GZkBTLh" w:id="1380481538"/>
      <w:r w:rsidRPr="54CB5DE9" w:rsidR="391E94C4">
        <w:rPr>
          <w:rFonts w:ascii="Times New Roman" w:hAnsi="Times New Roman" w:eastAsia="Times New Roman" w:cs="Times New Roman"/>
          <w:noProof w:val="0"/>
          <w:color w:val="222222"/>
          <w:sz w:val="24"/>
          <w:szCs w:val="24"/>
          <w:lang w:val="en-US"/>
        </w:rPr>
        <w:t xml:space="preserve"> </w:t>
      </w:r>
      <w:r w:rsidRPr="54CB5DE9" w:rsidR="650252EB">
        <w:rPr>
          <w:rFonts w:ascii="Times New Roman" w:hAnsi="Times New Roman" w:eastAsia="Times New Roman" w:cs="Times New Roman"/>
          <w:noProof w:val="0"/>
          <w:color w:val="222222"/>
          <w:sz w:val="24"/>
          <w:szCs w:val="24"/>
          <w:lang w:val="en-US"/>
        </w:rPr>
        <w:t>CPP</w:t>
      </w:r>
      <w:bookmarkEnd w:id="1380481538"/>
      <w:r w:rsidRPr="54CB5DE9" w:rsidR="650252EB">
        <w:rPr>
          <w:rFonts w:ascii="Times New Roman" w:hAnsi="Times New Roman" w:eastAsia="Times New Roman" w:cs="Times New Roman"/>
          <w:noProof w:val="0"/>
          <w:color w:val="222222"/>
          <w:sz w:val="24"/>
          <w:szCs w:val="24"/>
          <w:lang w:val="en-US"/>
        </w:rPr>
        <w:t xml:space="preserve"> File handling</w:t>
      </w:r>
    </w:p>
    <w:p w:rsidR="650252EB" w:rsidP="6B14B670" w:rsidRDefault="650252EB" w14:paraId="27275C2D" w14:textId="3896B2E7">
      <w:pPr>
        <w:pStyle w:val="Normal"/>
        <w:ind w:left="0"/>
        <w:rPr>
          <w:rFonts w:ascii="Times New Roman" w:hAnsi="Times New Roman" w:eastAsia="Times New Roman" w:cs="Times New Roman"/>
          <w:noProof w:val="0"/>
          <w:color w:val="222222"/>
          <w:sz w:val="24"/>
          <w:szCs w:val="24"/>
          <w:lang w:val="en-US"/>
        </w:rPr>
      </w:pPr>
      <w:r w:rsidRPr="54CB5DE9" w:rsidR="0A8FF2BA">
        <w:rPr>
          <w:rFonts w:ascii="Times New Roman" w:hAnsi="Times New Roman" w:eastAsia="Times New Roman" w:cs="Times New Roman"/>
          <w:noProof w:val="0"/>
          <w:color w:val="222222"/>
          <w:sz w:val="24"/>
          <w:szCs w:val="24"/>
          <w:lang w:val="en-US"/>
        </w:rPr>
        <w:t xml:space="preserve"> </w:t>
      </w:r>
      <w:r w:rsidRPr="54CB5DE9" w:rsidR="650252EB">
        <w:rPr>
          <w:rFonts w:ascii="Times New Roman" w:hAnsi="Times New Roman" w:eastAsia="Times New Roman" w:cs="Times New Roman"/>
          <w:noProof w:val="0"/>
          <w:color w:val="222222"/>
          <w:sz w:val="24"/>
          <w:szCs w:val="24"/>
          <w:lang w:val="en-US"/>
        </w:rPr>
        <w:t xml:space="preserve">System Programming </w:t>
      </w:r>
    </w:p>
    <w:p w:rsidR="650252EB" w:rsidP="6B14B670" w:rsidRDefault="650252EB" w14:paraId="23B9C7FB" w14:textId="63CE368E">
      <w:pPr>
        <w:pStyle w:val="Normal"/>
        <w:ind w:left="0"/>
        <w:rPr>
          <w:rFonts w:ascii="Times New Roman" w:hAnsi="Times New Roman" w:eastAsia="Times New Roman" w:cs="Times New Roman"/>
          <w:noProof w:val="0"/>
          <w:color w:val="222222"/>
          <w:sz w:val="24"/>
          <w:szCs w:val="24"/>
          <w:lang w:val="en-US"/>
        </w:rPr>
      </w:pPr>
      <w:r w:rsidRPr="54CB5DE9" w:rsidR="5F13A2D8">
        <w:rPr>
          <w:rFonts w:ascii="Times New Roman" w:hAnsi="Times New Roman" w:eastAsia="Times New Roman" w:cs="Times New Roman"/>
          <w:noProof w:val="0"/>
          <w:color w:val="222222"/>
          <w:sz w:val="24"/>
          <w:szCs w:val="24"/>
          <w:lang w:val="en-US"/>
        </w:rPr>
        <w:t xml:space="preserve"> </w:t>
      </w:r>
      <w:r w:rsidRPr="54CB5DE9" w:rsidR="650252EB">
        <w:rPr>
          <w:rFonts w:ascii="Times New Roman" w:hAnsi="Times New Roman" w:eastAsia="Times New Roman" w:cs="Times New Roman"/>
          <w:noProof w:val="0"/>
          <w:color w:val="222222"/>
          <w:sz w:val="24"/>
          <w:szCs w:val="24"/>
          <w:lang w:val="en-US"/>
        </w:rPr>
        <w:t>CPP Language</w:t>
      </w:r>
    </w:p>
    <w:p w:rsidR="6A4E8F7B" w:rsidP="6A4E8F7B" w:rsidRDefault="6A4E8F7B" w14:paraId="3C1B4ECB" w14:textId="2C0C6D01">
      <w:pPr>
        <w:pStyle w:val="Normal"/>
        <w:rPr>
          <w:b w:val="1"/>
          <w:bCs w:val="1"/>
          <w:sz w:val="28"/>
          <w:szCs w:val="28"/>
        </w:rPr>
      </w:pPr>
    </w:p>
    <w:p w:rsidR="3888CCA2" w:rsidP="54CB5DE9" w:rsidRDefault="3888CCA2" w14:paraId="05FBB1AB" w14:textId="791FE33E">
      <w:pPr>
        <w:pStyle w:val="Normal"/>
        <w:rPr>
          <w:b w:val="1"/>
          <w:bCs w:val="1"/>
          <w:sz w:val="24"/>
          <w:szCs w:val="24"/>
        </w:rPr>
      </w:pPr>
      <w:r w:rsidRPr="54CB5DE9" w:rsidR="3888CCA2">
        <w:rPr>
          <w:b w:val="1"/>
          <w:bCs w:val="1"/>
          <w:sz w:val="24"/>
          <w:szCs w:val="24"/>
        </w:rPr>
        <w:t>3.4.2. External interfaces</w:t>
      </w:r>
    </w:p>
    <w:p w:rsidR="6A4E8F7B" w:rsidP="6A4E8F7B" w:rsidRDefault="6A4E8F7B" w14:paraId="273B2B71" w14:textId="1A842C6C">
      <w:pPr>
        <w:pStyle w:val="Normal"/>
        <w:rPr>
          <w:b w:val="1"/>
          <w:bCs w:val="1"/>
          <w:sz w:val="28"/>
          <w:szCs w:val="28"/>
        </w:rPr>
      </w:pPr>
    </w:p>
    <w:p w:rsidR="3E726142" w:rsidP="6A4E8F7B" w:rsidRDefault="3E726142" w14:paraId="3D82B0CD" w14:textId="1B401DC4">
      <w:pPr>
        <w:jc w:val="both"/>
      </w:pPr>
      <w:r w:rsidRPr="6B14B670" w:rsidR="68365903">
        <w:rPr>
          <w:rFonts w:ascii="Times New Roman" w:hAnsi="Times New Roman" w:eastAsia="Times New Roman" w:cs="Times New Roman"/>
          <w:noProof w:val="0"/>
          <w:color w:val="222222"/>
          <w:sz w:val="32"/>
          <w:szCs w:val="32"/>
          <w:lang w:val="en-US"/>
        </w:rPr>
        <w:t xml:space="preserve"> </w:t>
      </w:r>
      <w:r w:rsidRPr="6B14B670" w:rsidR="3E726142">
        <w:rPr>
          <w:rFonts w:ascii="Times New Roman" w:hAnsi="Times New Roman" w:eastAsia="Times New Roman" w:cs="Times New Roman"/>
          <w:noProof w:val="0"/>
          <w:color w:val="222222"/>
          <w:sz w:val="32"/>
          <w:szCs w:val="32"/>
          <w:lang w:val="en-US"/>
        </w:rPr>
        <w:t>Hardware Interfaces</w:t>
      </w:r>
      <w:r w:rsidRPr="6B14B670" w:rsidR="176614EA">
        <w:rPr>
          <w:rFonts w:ascii="Times New Roman" w:hAnsi="Times New Roman" w:eastAsia="Times New Roman" w:cs="Times New Roman"/>
          <w:noProof w:val="0"/>
          <w:color w:val="222222"/>
          <w:sz w:val="32"/>
          <w:szCs w:val="32"/>
          <w:lang w:val="en-US"/>
        </w:rPr>
        <w:t xml:space="preserve"> </w:t>
      </w:r>
    </w:p>
    <w:p w:rsidR="3E726142" w:rsidP="6A4E8F7B" w:rsidRDefault="3E726142" w14:paraId="2AC87C43" w14:textId="42B0F84C">
      <w:pPr>
        <w:pStyle w:val="ListParagraph"/>
        <w:numPr>
          <w:ilvl w:val="0"/>
          <w:numId w:val="36"/>
        </w:numPr>
        <w:rPr>
          <w:rFonts w:ascii="Times New Roman" w:hAnsi="Times New Roman" w:eastAsia="Times New Roman" w:cs="Times New Roman"/>
          <w:noProof w:val="0"/>
          <w:color w:val="222222"/>
          <w:sz w:val="24"/>
          <w:szCs w:val="24"/>
          <w:lang w:val="en-US"/>
        </w:rPr>
      </w:pPr>
      <w:r w:rsidRPr="6A4E8F7B" w:rsidR="3E726142">
        <w:rPr>
          <w:rFonts w:ascii="Times New Roman" w:hAnsi="Times New Roman" w:eastAsia="Times New Roman" w:cs="Times New Roman"/>
          <w:noProof w:val="0"/>
          <w:color w:val="222222"/>
          <w:sz w:val="24"/>
          <w:szCs w:val="24"/>
          <w:lang w:val="en-US"/>
        </w:rPr>
        <w:t>GHz processor, 4 GB RAM or more (system memory)</w:t>
      </w:r>
    </w:p>
    <w:p w:rsidR="3E726142" w:rsidP="6A4E8F7B" w:rsidRDefault="3E726142" w14:paraId="4DFF9A76" w14:textId="769E44CE">
      <w:pPr>
        <w:pStyle w:val="ListParagraph"/>
        <w:numPr>
          <w:ilvl w:val="0"/>
          <w:numId w:val="36"/>
        </w:numPr>
        <w:rPr>
          <w:rFonts w:ascii="Times New Roman" w:hAnsi="Times New Roman" w:eastAsia="Times New Roman" w:cs="Times New Roman"/>
          <w:noProof w:val="0"/>
          <w:color w:val="222222"/>
          <w:sz w:val="24"/>
          <w:szCs w:val="24"/>
          <w:lang w:val="en-US"/>
        </w:rPr>
      </w:pPr>
      <w:r w:rsidRPr="6A4E8F7B" w:rsidR="3E726142">
        <w:rPr>
          <w:rFonts w:ascii="Times New Roman" w:hAnsi="Times New Roman" w:eastAsia="Times New Roman" w:cs="Times New Roman"/>
          <w:noProof w:val="0"/>
          <w:color w:val="222222"/>
          <w:sz w:val="24"/>
          <w:szCs w:val="24"/>
          <w:lang w:val="en-US"/>
        </w:rPr>
        <w:t>20 GB of hard-drive space or more</w:t>
      </w:r>
    </w:p>
    <w:p w:rsidR="3E726142" w:rsidP="6A4E8F7B" w:rsidRDefault="3E726142" w14:paraId="433AF85D" w14:textId="11BE35D6">
      <w:pPr>
        <w:pStyle w:val="ListParagraph"/>
        <w:numPr>
          <w:ilvl w:val="0"/>
          <w:numId w:val="36"/>
        </w:numPr>
        <w:rPr>
          <w:rFonts w:ascii="Times New Roman" w:hAnsi="Times New Roman" w:eastAsia="Times New Roman" w:cs="Times New Roman"/>
          <w:noProof w:val="0"/>
          <w:color w:val="222222"/>
          <w:sz w:val="24"/>
          <w:szCs w:val="24"/>
          <w:lang w:val="en-US"/>
        </w:rPr>
      </w:pPr>
      <w:r w:rsidRPr="6A4E8F7B" w:rsidR="3E726142">
        <w:rPr>
          <w:rFonts w:ascii="Times New Roman" w:hAnsi="Times New Roman" w:eastAsia="Times New Roman" w:cs="Times New Roman"/>
          <w:noProof w:val="0"/>
          <w:color w:val="222222"/>
          <w:sz w:val="24"/>
          <w:szCs w:val="24"/>
          <w:lang w:val="en-US"/>
        </w:rPr>
        <w:t>VGA capable of 1024×768 screen resolution</w:t>
      </w:r>
    </w:p>
    <w:p w:rsidR="3E726142" w:rsidP="6A4E8F7B" w:rsidRDefault="3E726142" w14:paraId="059482C3" w14:textId="2E083D31">
      <w:pPr>
        <w:pStyle w:val="ListParagraph"/>
        <w:numPr>
          <w:ilvl w:val="0"/>
          <w:numId w:val="36"/>
        </w:numPr>
        <w:rPr>
          <w:rFonts w:ascii="Times New Roman" w:hAnsi="Times New Roman" w:eastAsia="Times New Roman" w:cs="Times New Roman"/>
          <w:noProof w:val="0"/>
          <w:color w:val="222222"/>
          <w:sz w:val="24"/>
          <w:szCs w:val="24"/>
          <w:lang w:val="en-US"/>
        </w:rPr>
      </w:pPr>
      <w:r w:rsidRPr="6A4E8F7B" w:rsidR="3E726142">
        <w:rPr>
          <w:rFonts w:ascii="Times New Roman" w:hAnsi="Times New Roman" w:eastAsia="Times New Roman" w:cs="Times New Roman"/>
          <w:noProof w:val="0"/>
          <w:color w:val="222222"/>
          <w:sz w:val="24"/>
          <w:szCs w:val="24"/>
          <w:lang w:val="en-US"/>
        </w:rPr>
        <w:t>Necessary computer peripherals such as keyboards etc.</w:t>
      </w:r>
    </w:p>
    <w:p w:rsidR="3E726142" w:rsidP="6A4E8F7B" w:rsidRDefault="3E726142" w14:paraId="4DFBD370" w14:textId="0FC6991D">
      <w:pPr>
        <w:pStyle w:val="ListParagraph"/>
        <w:numPr>
          <w:ilvl w:val="0"/>
          <w:numId w:val="36"/>
        </w:numPr>
        <w:rPr>
          <w:rFonts w:ascii="Times New Roman" w:hAnsi="Times New Roman" w:eastAsia="Times New Roman" w:cs="Times New Roman"/>
          <w:noProof w:val="0"/>
          <w:color w:val="222222"/>
          <w:sz w:val="24"/>
          <w:szCs w:val="24"/>
          <w:lang w:val="en-US"/>
        </w:rPr>
      </w:pPr>
      <w:r w:rsidRPr="6A4E8F7B" w:rsidR="3E726142">
        <w:rPr>
          <w:rFonts w:ascii="Times New Roman" w:hAnsi="Times New Roman" w:eastAsia="Times New Roman" w:cs="Times New Roman"/>
          <w:noProof w:val="0"/>
          <w:color w:val="222222"/>
          <w:sz w:val="24"/>
          <w:szCs w:val="24"/>
          <w:lang w:val="en-US"/>
        </w:rPr>
        <w:t>Internet Connectivity (Wired/ Wireless)</w:t>
      </w:r>
    </w:p>
    <w:p w:rsidR="6A4E8F7B" w:rsidP="6A4E8F7B" w:rsidRDefault="6A4E8F7B" w14:paraId="34CA244C" w14:textId="56633904">
      <w:pPr>
        <w:pStyle w:val="Normal"/>
        <w:ind w:left="0"/>
        <w:rPr>
          <w:rFonts w:ascii="Times New Roman" w:hAnsi="Times New Roman" w:eastAsia="Times New Roman" w:cs="Times New Roman"/>
          <w:noProof w:val="0"/>
          <w:color w:val="222222"/>
          <w:sz w:val="24"/>
          <w:szCs w:val="24"/>
          <w:lang w:val="en-US"/>
        </w:rPr>
      </w:pPr>
    </w:p>
    <w:p w:rsidR="3E726142" w:rsidP="6A4E8F7B" w:rsidRDefault="3E726142" w14:paraId="4FE84D5C" w14:textId="2E31289B">
      <w:pPr>
        <w:jc w:val="both"/>
      </w:pPr>
      <w:r w:rsidRPr="6A4E8F7B" w:rsidR="3E726142">
        <w:rPr>
          <w:rFonts w:ascii="Times New Roman" w:hAnsi="Times New Roman" w:eastAsia="Times New Roman" w:cs="Times New Roman"/>
          <w:noProof w:val="0"/>
          <w:color w:val="222222"/>
          <w:sz w:val="32"/>
          <w:szCs w:val="32"/>
          <w:lang w:val="en-US"/>
        </w:rPr>
        <w:t>Software Interfaces</w:t>
      </w:r>
    </w:p>
    <w:p w:rsidR="3E726142" w:rsidP="6A4E8F7B" w:rsidRDefault="3E726142" w14:paraId="4BF28E09" w14:textId="35C44B52">
      <w:pPr>
        <w:pStyle w:val="ListParagraph"/>
        <w:numPr>
          <w:ilvl w:val="0"/>
          <w:numId w:val="37"/>
        </w:numPr>
        <w:rPr>
          <w:rFonts w:ascii="Times New Roman" w:hAnsi="Times New Roman" w:eastAsia="Times New Roman" w:cs="Times New Roman"/>
          <w:noProof w:val="0"/>
          <w:color w:val="222222"/>
          <w:sz w:val="24"/>
          <w:szCs w:val="24"/>
          <w:lang w:val="en-US"/>
        </w:rPr>
      </w:pPr>
      <w:r w:rsidRPr="6A4E8F7B" w:rsidR="3E726142">
        <w:rPr>
          <w:rFonts w:ascii="Times New Roman" w:hAnsi="Times New Roman" w:eastAsia="Times New Roman" w:cs="Times New Roman"/>
          <w:noProof w:val="0"/>
          <w:color w:val="222222"/>
          <w:sz w:val="24"/>
          <w:szCs w:val="24"/>
          <w:lang w:val="en-US"/>
        </w:rPr>
        <w:t>Windows/ Linux Based OS/ Mac OS/ Any OS capable of running c ++</w:t>
      </w:r>
    </w:p>
    <w:p w:rsidR="3E726142" w:rsidP="6A4E8F7B" w:rsidRDefault="3E726142" w14:paraId="53B04CE8" w14:textId="16EFD01C">
      <w:pPr>
        <w:pStyle w:val="ListParagraph"/>
        <w:numPr>
          <w:ilvl w:val="0"/>
          <w:numId w:val="37"/>
        </w:numPr>
        <w:rPr>
          <w:rFonts w:ascii="Times New Roman" w:hAnsi="Times New Roman" w:eastAsia="Times New Roman" w:cs="Times New Roman"/>
          <w:noProof w:val="0"/>
          <w:color w:val="222222"/>
          <w:sz w:val="24"/>
          <w:szCs w:val="24"/>
          <w:lang w:val="en-US"/>
        </w:rPr>
      </w:pPr>
      <w:r w:rsidRPr="6A4E8F7B" w:rsidR="3E726142">
        <w:rPr>
          <w:rFonts w:ascii="Times New Roman" w:hAnsi="Times New Roman" w:eastAsia="Times New Roman" w:cs="Times New Roman"/>
          <w:noProof w:val="0"/>
          <w:color w:val="222222"/>
          <w:sz w:val="24"/>
          <w:szCs w:val="24"/>
          <w:lang w:val="en-US"/>
        </w:rPr>
        <w:t>Database</w:t>
      </w:r>
    </w:p>
    <w:p w:rsidR="3E726142" w:rsidP="6A4E8F7B" w:rsidRDefault="3E726142" w14:paraId="192FBCD9" w14:textId="392AFD09">
      <w:pPr>
        <w:pStyle w:val="ListParagraph"/>
        <w:numPr>
          <w:ilvl w:val="0"/>
          <w:numId w:val="37"/>
        </w:numPr>
        <w:rPr>
          <w:rFonts w:ascii="Times New Roman" w:hAnsi="Times New Roman" w:eastAsia="Times New Roman" w:cs="Times New Roman"/>
          <w:noProof w:val="0"/>
          <w:color w:val="222222"/>
          <w:sz w:val="24"/>
          <w:szCs w:val="24"/>
          <w:lang w:val="en-US"/>
        </w:rPr>
      </w:pPr>
      <w:r w:rsidRPr="6A4E8F7B" w:rsidR="3E726142">
        <w:rPr>
          <w:rFonts w:ascii="Times New Roman" w:hAnsi="Times New Roman" w:eastAsia="Times New Roman" w:cs="Times New Roman"/>
          <w:noProof w:val="0"/>
          <w:color w:val="222222"/>
          <w:sz w:val="24"/>
          <w:szCs w:val="24"/>
          <w:lang w:val="en-US"/>
        </w:rPr>
        <w:t>Server</w:t>
      </w:r>
    </w:p>
    <w:p w:rsidR="6A4E8F7B" w:rsidP="6A4E8F7B" w:rsidRDefault="6A4E8F7B" w14:paraId="3DDCE725" w14:textId="359831FE">
      <w:pPr>
        <w:pStyle w:val="Normal"/>
        <w:rPr>
          <w:b w:val="1"/>
          <w:bCs w:val="1"/>
          <w:sz w:val="28"/>
          <w:szCs w:val="28"/>
        </w:rPr>
      </w:pPr>
    </w:p>
    <w:p w:rsidRPr="004A27EA" w:rsidR="004A27EA" w:rsidP="54CB5DE9" w:rsidRDefault="004A27EA" w14:paraId="22F05FC1" w14:textId="7F8BE3F3">
      <w:pPr>
        <w:pStyle w:val="Heading1"/>
        <w:numPr>
          <w:numId w:val="0"/>
        </w:numPr>
        <w:ind w:left="0"/>
        <w:rPr>
          <w:rFonts w:ascii="Times New Roman" w:hAnsi="Times New Roman" w:eastAsia="Times New Roman" w:cs="Times New Roman"/>
          <w:sz w:val="32"/>
          <w:szCs w:val="32"/>
        </w:rPr>
      </w:pPr>
      <w:bookmarkStart w:name="_Toc207768287" w:id="89"/>
      <w:bookmarkStart w:name="_Toc368912281" w:id="90"/>
      <w:bookmarkEnd w:id="88"/>
      <w:r w:rsidRPr="54CB5DE9" w:rsidR="7F4AAA59">
        <w:rPr>
          <w:rFonts w:ascii="Times New Roman" w:hAnsi="Times New Roman" w:eastAsia="Times New Roman" w:cs="Times New Roman"/>
          <w:sz w:val="32"/>
          <w:szCs w:val="32"/>
        </w:rPr>
        <w:t xml:space="preserve">4. </w:t>
      </w:r>
      <w:r w:rsidRPr="54CB5DE9" w:rsidR="0045480B">
        <w:rPr>
          <w:rFonts w:ascii="Times New Roman" w:hAnsi="Times New Roman" w:eastAsia="Times New Roman" w:cs="Times New Roman"/>
          <w:sz w:val="32"/>
          <w:szCs w:val="32"/>
        </w:rPr>
        <w:t>Detailed System Design</w:t>
      </w:r>
      <w:bookmarkEnd w:id="89"/>
      <w:bookmarkEnd w:id="90"/>
    </w:p>
    <w:p w:rsidR="1DEBFDCF" w:rsidP="47A369CB" w:rsidRDefault="1DEBFDCF" w14:paraId="5133903F" w14:textId="7487A552">
      <w:pPr>
        <w:pStyle w:val="Normal"/>
        <w:rPr>
          <w:rFonts w:ascii="Times New Roman" w:hAnsi="Times New Roman" w:eastAsia="Times New Roman" w:cs="Times New Roman"/>
          <w:noProof w:val="0"/>
          <w:sz w:val="24"/>
          <w:szCs w:val="24"/>
          <w:lang w:val="en-US"/>
        </w:rPr>
      </w:pPr>
      <w:bookmarkStart w:name="_Toc207768300" w:id="91"/>
      <w:r w:rsidRPr="16215DDD" w:rsidR="6E8EA22E">
        <w:rPr>
          <w:rFonts w:ascii="Times New Roman" w:hAnsi="Times New Roman" w:eastAsia="Times New Roman" w:cs="Times New Roman"/>
          <w:sz w:val="24"/>
          <w:szCs w:val="24"/>
        </w:rPr>
        <w:t xml:space="preserve">Here, detailed information of low-level designs </w:t>
      </w:r>
      <w:r w:rsidRPr="16215DDD" w:rsidR="6CA20DEC">
        <w:rPr>
          <w:rFonts w:ascii="Times New Roman" w:hAnsi="Times New Roman" w:eastAsia="Times New Roman" w:cs="Times New Roman"/>
          <w:noProof w:val="0"/>
          <w:sz w:val="24"/>
          <w:szCs w:val="24"/>
          <w:lang w:val="en-US"/>
        </w:rPr>
        <w:t>is</w:t>
      </w:r>
      <w:r w:rsidRPr="16215DDD" w:rsidR="6E8EA22E">
        <w:rPr>
          <w:rFonts w:ascii="Times New Roman" w:hAnsi="Times New Roman" w:eastAsia="Times New Roman" w:cs="Times New Roman"/>
          <w:noProof w:val="0"/>
          <w:sz w:val="24"/>
          <w:szCs w:val="24"/>
          <w:lang w:val="en-US"/>
        </w:rPr>
        <w:t xml:space="preserve"> described. Low-level designs include attribute, particulars that are used while implementing application </w:t>
      </w:r>
    </w:p>
    <w:p w:rsidRPr="002724FC" w:rsidR="002724FC" w:rsidP="54CB5DE9" w:rsidRDefault="002724FC" w14:paraId="38D3EF10" w14:textId="3242C75B">
      <w:pPr>
        <w:pStyle w:val="Heading2"/>
        <w:numPr>
          <w:numId w:val="0"/>
        </w:numPr>
        <w:ind w:left="0"/>
        <w:rPr>
          <w:rFonts w:ascii="Times New Roman" w:hAnsi="Times New Roman" w:eastAsia="Times New Roman" w:cs="Times New Roman"/>
          <w:sz w:val="24"/>
          <w:szCs w:val="24"/>
        </w:rPr>
      </w:pPr>
      <w:bookmarkStart w:name="_Toc368912282" w:id="92"/>
      <w:r w:rsidRPr="54CB5DE9" w:rsidR="4421E94D">
        <w:rPr>
          <w:rFonts w:ascii="Times New Roman" w:hAnsi="Times New Roman" w:eastAsia="Times New Roman" w:cs="Times New Roman"/>
        </w:rPr>
        <w:t xml:space="preserve">4.1. </w:t>
      </w:r>
      <w:r w:rsidRPr="54CB5DE9" w:rsidR="0045480B">
        <w:rPr>
          <w:rFonts w:ascii="Times New Roman" w:hAnsi="Times New Roman" w:eastAsia="Times New Roman" w:cs="Times New Roman"/>
        </w:rPr>
        <w:t>Key Entities</w:t>
      </w:r>
      <w:bookmarkEnd w:id="91"/>
      <w:bookmarkEnd w:id="92"/>
    </w:p>
    <w:p w:rsidRPr="002724FC" w:rsidR="002724FC" w:rsidP="54CB5DE9" w:rsidRDefault="002724FC" w14:paraId="30E7AC84" w14:textId="27FE61F9">
      <w:pPr>
        <w:pStyle w:val="Heading2"/>
        <w:numPr>
          <w:numId w:val="0"/>
        </w:numPr>
        <w:ind w:left="0"/>
        <w:rPr>
          <w:rFonts w:ascii="Times New Roman" w:hAnsi="Times New Roman" w:eastAsia="Times New Roman" w:cs="Times New Roman"/>
          <w:sz w:val="24"/>
          <w:szCs w:val="24"/>
        </w:rPr>
      </w:pPr>
      <w:bookmarkStart w:name="_Toc207768301" w:id="93"/>
      <w:r w:rsidRPr="54CB5DE9" w:rsidR="0858962C">
        <w:rPr>
          <w:rFonts w:ascii="Times New Roman" w:hAnsi="Times New Roman" w:eastAsia="Times New Roman" w:cs="Times New Roman"/>
          <w:b w:val="0"/>
          <w:bCs w:val="0"/>
          <w:sz w:val="24"/>
          <w:szCs w:val="24"/>
        </w:rPr>
        <w:t>Register, Login, Logout, Files, user id, password.</w:t>
      </w:r>
    </w:p>
    <w:p w:rsidRPr="00E431BD" w:rsidR="00BE57D7" w:rsidP="54CB5DE9" w:rsidRDefault="00E431BD" w14:paraId="3C1A9DAD" w14:textId="05A3D728">
      <w:pPr>
        <w:pStyle w:val="Heading2"/>
        <w:numPr>
          <w:numId w:val="0"/>
        </w:numPr>
        <w:ind w:left="0"/>
      </w:pPr>
      <w:bookmarkStart w:name="_Toc368912283" w:id="94"/>
      <w:r w:rsidRPr="54CB5DE9" w:rsidR="6112CA3B">
        <w:rPr>
          <w:rFonts w:ascii="Times New Roman" w:hAnsi="Times New Roman" w:eastAsia="Times New Roman" w:cs="Times New Roman"/>
        </w:rPr>
        <w:t xml:space="preserve">4.2. </w:t>
      </w:r>
      <w:r w:rsidRPr="54CB5DE9" w:rsidR="0045480B">
        <w:rPr>
          <w:rFonts w:ascii="Times New Roman" w:hAnsi="Times New Roman" w:eastAsia="Times New Roman" w:cs="Times New Roman"/>
        </w:rPr>
        <w:t>Detailed-Level Database Desig</w:t>
      </w:r>
      <w:r w:rsidRPr="54CB5DE9" w:rsidR="224EEF11">
        <w:rPr>
          <w:rFonts w:ascii="Times New Roman" w:hAnsi="Times New Roman" w:eastAsia="Times New Roman" w:cs="Times New Roman"/>
        </w:rPr>
        <w:t>n</w:t>
      </w:r>
      <w:bookmarkStart w:name="_Toc207768303" w:id="95"/>
      <w:bookmarkEnd w:id="93"/>
      <w:bookmarkEnd w:id="94"/>
    </w:p>
    <w:p w:rsidR="1DEBFDCF" w:rsidP="47A369CB" w:rsidRDefault="1DEBFDCF" w14:paraId="12641C1A" w14:textId="275C6F2F">
      <w:pPr>
        <w:pStyle w:val="Normal"/>
        <w:spacing w:line="360" w:lineRule="auto"/>
        <w:ind w:firstLine="0"/>
        <w:jc w:val="both"/>
        <w:rPr>
          <w:rFonts w:ascii="Times New Roman" w:hAnsi="Times New Roman" w:eastAsia="Times New Roman" w:cs="Times New Roman"/>
          <w:noProof w:val="0"/>
          <w:sz w:val="24"/>
          <w:szCs w:val="24"/>
          <w:lang w:val="en-US"/>
        </w:rPr>
      </w:pPr>
      <w:r w:rsidRPr="47A369CB" w:rsidR="3A576DA8">
        <w:rPr>
          <w:rFonts w:ascii="Times New Roman" w:hAnsi="Times New Roman" w:eastAsia="Times New Roman" w:cs="Times New Roman"/>
          <w:noProof w:val="0"/>
          <w:sz w:val="24"/>
          <w:szCs w:val="24"/>
          <w:lang w:val="en-US"/>
        </w:rPr>
        <w:t>Here, we use files to store the data of registered users.</w:t>
      </w:r>
    </w:p>
    <w:p w:rsidRPr="00065178" w:rsidR="00065178" w:rsidP="54CB5DE9" w:rsidRDefault="00065178" w14:paraId="31F115D0" w14:textId="52338649">
      <w:pPr>
        <w:pStyle w:val="Heading2"/>
        <w:numPr>
          <w:numId w:val="0"/>
        </w:numPr>
        <w:ind w:left="0"/>
        <w:rPr>
          <w:rFonts w:ascii="Times New Roman" w:hAnsi="Times New Roman" w:eastAsia="Times New Roman" w:cs="Times New Roman"/>
        </w:rPr>
      </w:pPr>
      <w:bookmarkStart w:name="_Toc368912286" w:id="99"/>
      <w:r w:rsidRPr="47A369CB" w:rsidR="13FF329B">
        <w:rPr>
          <w:rFonts w:ascii="Times New Roman" w:hAnsi="Times New Roman" w:eastAsia="Times New Roman" w:cs="Times New Roman"/>
        </w:rPr>
        <w:t xml:space="preserve">4.3. </w:t>
      </w:r>
      <w:r w:rsidRPr="47A369CB" w:rsidR="0045480B">
        <w:rPr>
          <w:rFonts w:ascii="Times New Roman" w:hAnsi="Times New Roman" w:eastAsia="Times New Roman" w:cs="Times New Roman"/>
        </w:rPr>
        <w:t>Archival and retention requiremen</w:t>
      </w:r>
      <w:r w:rsidRPr="47A369CB" w:rsidR="60F3D442">
        <w:rPr>
          <w:rFonts w:ascii="Times New Roman" w:hAnsi="Times New Roman" w:eastAsia="Times New Roman" w:cs="Times New Roman"/>
        </w:rPr>
        <w:t>t</w:t>
      </w:r>
      <w:bookmarkEnd w:id="95"/>
      <w:bookmarkEnd w:id="99"/>
    </w:p>
    <w:p w:rsidR="1DEBFDCF" w:rsidP="47A369CB" w:rsidRDefault="1DEBFDCF" w14:paraId="78425EF1" w14:textId="19BFE366">
      <w:pPr>
        <w:ind w:firstLine="720"/>
        <w:rPr>
          <w:rFonts w:ascii="Times New Roman" w:hAnsi="Times New Roman" w:eastAsia="Times New Roman" w:cs="Times New Roman"/>
          <w:noProof w:val="0"/>
          <w:sz w:val="24"/>
          <w:szCs w:val="24"/>
          <w:lang w:val="en-US"/>
        </w:rPr>
      </w:pPr>
      <w:r w:rsidRPr="47A369CB" w:rsidR="6346DB6E">
        <w:rPr>
          <w:rFonts w:ascii="Times New Roman" w:hAnsi="Times New Roman" w:eastAsia="Times New Roman" w:cs="Times New Roman"/>
          <w:noProof w:val="0"/>
          <w:sz w:val="24"/>
          <w:szCs w:val="24"/>
          <w:lang w:val="en-US"/>
        </w:rPr>
        <w:t>Not applicable for this project</w:t>
      </w:r>
      <w:bookmarkStart w:name="_Toc207768304" w:id="100"/>
    </w:p>
    <w:p w:rsidRPr="002039EE" w:rsidR="002039EE" w:rsidP="54CB5DE9" w:rsidRDefault="002039EE" w14:paraId="5C781F11" w14:textId="5EB1B64B">
      <w:pPr>
        <w:pStyle w:val="Heading2"/>
        <w:numPr>
          <w:numId w:val="0"/>
        </w:numPr>
        <w:ind w:left="0"/>
        <w:rPr>
          <w:rFonts w:ascii="Times New Roman" w:hAnsi="Times New Roman" w:eastAsia="Times New Roman" w:cs="Times New Roman"/>
        </w:rPr>
      </w:pPr>
      <w:bookmarkStart w:name="_Toc368912287" w:id="101"/>
      <w:r w:rsidRPr="47A369CB" w:rsidR="74258100">
        <w:rPr>
          <w:rFonts w:ascii="Times New Roman" w:hAnsi="Times New Roman" w:eastAsia="Times New Roman" w:cs="Times New Roman"/>
        </w:rPr>
        <w:t xml:space="preserve">4.4. </w:t>
      </w:r>
      <w:r w:rsidRPr="47A369CB" w:rsidR="004F467C">
        <w:rPr>
          <w:rFonts w:ascii="Times New Roman" w:hAnsi="Times New Roman" w:eastAsia="Times New Roman" w:cs="Times New Roman"/>
        </w:rPr>
        <w:t>Disaster and Failure Recovery</w:t>
      </w:r>
      <w:bookmarkEnd w:id="101"/>
    </w:p>
    <w:p w:rsidR="1DEBFDCF" w:rsidP="47A369CB" w:rsidRDefault="1DEBFDCF" w14:paraId="6A678B8E" w14:textId="02778C94">
      <w:pPr>
        <w:ind w:firstLine="720"/>
        <w:rPr>
          <w:rFonts w:ascii="Times New Roman" w:hAnsi="Times New Roman" w:eastAsia="Times New Roman" w:cs="Times New Roman"/>
          <w:noProof w:val="0"/>
          <w:sz w:val="24"/>
          <w:szCs w:val="24"/>
          <w:lang w:val="en-US"/>
        </w:rPr>
      </w:pPr>
      <w:r w:rsidRPr="47A369CB" w:rsidR="73603F74">
        <w:rPr>
          <w:rFonts w:ascii="Times New Roman" w:hAnsi="Times New Roman" w:eastAsia="Times New Roman" w:cs="Times New Roman"/>
          <w:noProof w:val="0"/>
          <w:sz w:val="24"/>
          <w:szCs w:val="24"/>
          <w:lang w:val="en-US"/>
        </w:rPr>
        <w:t>Not applicable for this project</w:t>
      </w:r>
    </w:p>
    <w:p w:rsidRPr="00A610A4" w:rsidR="00A610A4" w:rsidP="54CB5DE9" w:rsidRDefault="00A610A4" w14:paraId="27D3B863" w14:textId="6516C50B">
      <w:pPr>
        <w:pStyle w:val="Heading2"/>
        <w:numPr>
          <w:numId w:val="0"/>
        </w:numPr>
        <w:ind w:left="0"/>
        <w:rPr>
          <w:rFonts w:ascii="Times New Roman" w:hAnsi="Times New Roman" w:eastAsia="Times New Roman" w:cs="Times New Roman"/>
          <w:sz w:val="24"/>
          <w:szCs w:val="24"/>
        </w:rPr>
      </w:pPr>
      <w:bookmarkStart w:name="_Toc361156518" w:id="102"/>
      <w:bookmarkStart w:name="_Toc368912288" w:id="103"/>
      <w:r w:rsidRPr="47A369CB" w:rsidR="7DB96D40">
        <w:rPr>
          <w:rFonts w:ascii="Times New Roman" w:hAnsi="Times New Roman" w:eastAsia="Times New Roman" w:cs="Times New Roman"/>
          <w:sz w:val="24"/>
          <w:szCs w:val="24"/>
        </w:rPr>
        <w:t xml:space="preserve">4.5. </w:t>
      </w:r>
      <w:r w:rsidRPr="47A369CB" w:rsidR="00E120EC">
        <w:rPr>
          <w:rFonts w:ascii="Times New Roman" w:hAnsi="Times New Roman" w:eastAsia="Times New Roman" w:cs="Times New Roman"/>
          <w:sz w:val="24"/>
          <w:szCs w:val="24"/>
        </w:rPr>
        <w:t>Business Process workflow</w:t>
      </w:r>
      <w:bookmarkEnd w:id="102"/>
      <w:bookmarkEnd w:id="103"/>
      <w:r w:rsidRPr="47A369CB" w:rsidR="00E120EC">
        <w:rPr>
          <w:rFonts w:ascii="Times New Roman" w:hAnsi="Times New Roman" w:eastAsia="Times New Roman" w:cs="Times New Roman"/>
          <w:sz w:val="24"/>
          <w:szCs w:val="24"/>
        </w:rPr>
        <w:t xml:space="preserve"> </w:t>
      </w:r>
    </w:p>
    <w:p w:rsidR="1DEBFDCF" w:rsidP="47A369CB" w:rsidRDefault="1DEBFDCF" w14:paraId="300746F7" w14:textId="30E0125E">
      <w:pPr>
        <w:spacing w:line="360" w:lineRule="auto"/>
        <w:ind w:firstLine="720"/>
        <w:jc w:val="both"/>
        <w:rPr>
          <w:rFonts w:ascii="Times New Roman" w:hAnsi="Times New Roman" w:eastAsia="Times New Roman" w:cs="Times New Roman"/>
          <w:noProof w:val="0"/>
          <w:sz w:val="24"/>
          <w:szCs w:val="24"/>
          <w:lang w:val="en-US"/>
        </w:rPr>
      </w:pPr>
      <w:r w:rsidRPr="47A369CB" w:rsidR="03F468D6">
        <w:rPr>
          <w:rFonts w:ascii="Times New Roman" w:hAnsi="Times New Roman" w:eastAsia="Times New Roman" w:cs="Times New Roman"/>
          <w:noProof w:val="0"/>
          <w:sz w:val="24"/>
          <w:szCs w:val="24"/>
          <w:lang w:val="en-US"/>
        </w:rPr>
        <w:t>The workflow of our application mainly involves sockets in between client and server. Here client is provided with menu-based interface to select his/her requirement according to given menu.</w:t>
      </w:r>
    </w:p>
    <w:p w:rsidR="1DEBFDCF" w:rsidP="47A369CB" w:rsidRDefault="1DEBFDCF" w14:paraId="05ADC8FF" w14:textId="58119608">
      <w:pPr>
        <w:spacing w:line="360" w:lineRule="auto"/>
        <w:ind w:firstLine="720"/>
        <w:jc w:val="both"/>
        <w:rPr>
          <w:rFonts w:ascii="Times New Roman" w:hAnsi="Times New Roman" w:eastAsia="Times New Roman" w:cs="Times New Roman"/>
          <w:noProof w:val="0"/>
          <w:sz w:val="24"/>
          <w:szCs w:val="24"/>
          <w:lang w:val="en-US"/>
        </w:rPr>
      </w:pPr>
      <w:r w:rsidRPr="16215DDD" w:rsidR="03F468D6">
        <w:rPr>
          <w:rFonts w:ascii="Times New Roman" w:hAnsi="Times New Roman" w:eastAsia="Times New Roman" w:cs="Times New Roman"/>
          <w:noProof w:val="0"/>
          <w:sz w:val="24"/>
          <w:szCs w:val="24"/>
          <w:lang w:val="en-US"/>
        </w:rPr>
        <w:t xml:space="preserve">The data which is given by </w:t>
      </w:r>
      <w:bookmarkStart w:name="_Int_uRUFfZML" w:id="210244355"/>
      <w:r w:rsidRPr="16215DDD" w:rsidR="69CB7ADD">
        <w:rPr>
          <w:rFonts w:ascii="Times New Roman" w:hAnsi="Times New Roman" w:eastAsia="Times New Roman" w:cs="Times New Roman"/>
          <w:noProof w:val="0"/>
          <w:sz w:val="24"/>
          <w:szCs w:val="24"/>
          <w:lang w:val="en-US"/>
        </w:rPr>
        <w:t>the client</w:t>
      </w:r>
      <w:bookmarkEnd w:id="210244355"/>
      <w:r w:rsidRPr="16215DDD" w:rsidR="03F468D6">
        <w:rPr>
          <w:rFonts w:ascii="Times New Roman" w:hAnsi="Times New Roman" w:eastAsia="Times New Roman" w:cs="Times New Roman"/>
          <w:noProof w:val="0"/>
          <w:sz w:val="24"/>
          <w:szCs w:val="24"/>
          <w:lang w:val="en-US"/>
        </w:rPr>
        <w:t xml:space="preserve"> includes the type of message, </w:t>
      </w:r>
      <w:r w:rsidRPr="16215DDD" w:rsidR="03F468D6">
        <w:rPr>
          <w:rFonts w:ascii="Times New Roman" w:hAnsi="Times New Roman" w:eastAsia="Times New Roman" w:cs="Times New Roman"/>
          <w:noProof w:val="0"/>
          <w:sz w:val="24"/>
          <w:szCs w:val="24"/>
          <w:lang w:val="en-US"/>
        </w:rPr>
        <w:t>length</w:t>
      </w:r>
      <w:r w:rsidRPr="16215DDD" w:rsidR="03F468D6">
        <w:rPr>
          <w:rFonts w:ascii="Times New Roman" w:hAnsi="Times New Roman" w:eastAsia="Times New Roman" w:cs="Times New Roman"/>
          <w:noProof w:val="0"/>
          <w:sz w:val="24"/>
          <w:szCs w:val="24"/>
          <w:lang w:val="en-US"/>
        </w:rPr>
        <w:t xml:space="preserve"> and value of the message to be sent to </w:t>
      </w:r>
      <w:r w:rsidRPr="16215DDD" w:rsidR="178830B1">
        <w:rPr>
          <w:rFonts w:ascii="Times New Roman" w:hAnsi="Times New Roman" w:eastAsia="Times New Roman" w:cs="Times New Roman"/>
          <w:noProof w:val="0"/>
          <w:sz w:val="24"/>
          <w:szCs w:val="24"/>
          <w:lang w:val="en-US"/>
        </w:rPr>
        <w:t>the server</w:t>
      </w:r>
      <w:r w:rsidRPr="16215DDD" w:rsidR="03F468D6">
        <w:rPr>
          <w:rFonts w:ascii="Times New Roman" w:hAnsi="Times New Roman" w:eastAsia="Times New Roman" w:cs="Times New Roman"/>
          <w:noProof w:val="0"/>
          <w:sz w:val="24"/>
          <w:szCs w:val="24"/>
          <w:lang w:val="en-US"/>
        </w:rPr>
        <w:t xml:space="preserve">. The data given by </w:t>
      </w:r>
      <w:r w:rsidRPr="16215DDD" w:rsidR="56697D35">
        <w:rPr>
          <w:rFonts w:ascii="Times New Roman" w:hAnsi="Times New Roman" w:eastAsia="Times New Roman" w:cs="Times New Roman"/>
          <w:noProof w:val="0"/>
          <w:sz w:val="24"/>
          <w:szCs w:val="24"/>
          <w:lang w:val="en-US"/>
        </w:rPr>
        <w:t>the user</w:t>
      </w:r>
      <w:r w:rsidRPr="16215DDD" w:rsidR="03F468D6">
        <w:rPr>
          <w:rFonts w:ascii="Times New Roman" w:hAnsi="Times New Roman" w:eastAsia="Times New Roman" w:cs="Times New Roman"/>
          <w:noProof w:val="0"/>
          <w:sz w:val="24"/>
          <w:szCs w:val="24"/>
          <w:lang w:val="en-US"/>
        </w:rPr>
        <w:t xml:space="preserve"> is stored in maps STL and sent to the server. Based on the </w:t>
      </w:r>
      <w:r w:rsidRPr="16215DDD" w:rsidR="03F468D6">
        <w:rPr>
          <w:rFonts w:ascii="Times New Roman" w:hAnsi="Times New Roman" w:eastAsia="Times New Roman" w:cs="Times New Roman"/>
          <w:noProof w:val="0"/>
          <w:sz w:val="24"/>
          <w:szCs w:val="24"/>
          <w:lang w:val="en-US"/>
        </w:rPr>
        <w:t>selection</w:t>
      </w:r>
      <w:r w:rsidRPr="16215DDD" w:rsidR="03F468D6">
        <w:rPr>
          <w:rFonts w:ascii="Times New Roman" w:hAnsi="Times New Roman" w:eastAsia="Times New Roman" w:cs="Times New Roman"/>
          <w:noProof w:val="0"/>
          <w:sz w:val="24"/>
          <w:szCs w:val="24"/>
          <w:lang w:val="en-US"/>
        </w:rPr>
        <w:t xml:space="preserve"> of </w:t>
      </w:r>
      <w:bookmarkStart w:name="_Int_LMuq6T7o" w:id="91938912"/>
      <w:r w:rsidRPr="16215DDD" w:rsidR="7158D4E0">
        <w:rPr>
          <w:rFonts w:ascii="Times New Roman" w:hAnsi="Times New Roman" w:eastAsia="Times New Roman" w:cs="Times New Roman"/>
          <w:noProof w:val="0"/>
          <w:sz w:val="24"/>
          <w:szCs w:val="24"/>
          <w:lang w:val="en-US"/>
        </w:rPr>
        <w:t>clients</w:t>
      </w:r>
      <w:bookmarkEnd w:id="91938912"/>
      <w:r w:rsidRPr="16215DDD" w:rsidR="03F468D6">
        <w:rPr>
          <w:rFonts w:ascii="Times New Roman" w:hAnsi="Times New Roman" w:eastAsia="Times New Roman" w:cs="Times New Roman"/>
          <w:noProof w:val="0"/>
          <w:sz w:val="24"/>
          <w:szCs w:val="24"/>
          <w:lang w:val="en-US"/>
        </w:rPr>
        <w:t xml:space="preserve"> the server responds with suitable </w:t>
      </w:r>
      <w:r w:rsidRPr="16215DDD" w:rsidR="7983B0C2">
        <w:rPr>
          <w:rFonts w:ascii="Times New Roman" w:hAnsi="Times New Roman" w:eastAsia="Times New Roman" w:cs="Times New Roman"/>
          <w:noProof w:val="0"/>
          <w:sz w:val="24"/>
          <w:szCs w:val="24"/>
          <w:lang w:val="en-US"/>
        </w:rPr>
        <w:t>messages</w:t>
      </w:r>
      <w:r w:rsidRPr="16215DDD" w:rsidR="03F468D6">
        <w:rPr>
          <w:rFonts w:ascii="Times New Roman" w:hAnsi="Times New Roman" w:eastAsia="Times New Roman" w:cs="Times New Roman"/>
          <w:noProof w:val="0"/>
          <w:sz w:val="24"/>
          <w:szCs w:val="24"/>
          <w:lang w:val="en-US"/>
        </w:rPr>
        <w:t>.</w:t>
      </w:r>
    </w:p>
    <w:p w:rsidRPr="00A610A4" w:rsidR="00A610A4" w:rsidP="54CB5DE9" w:rsidRDefault="00A610A4" w14:paraId="6A7EB011" w14:textId="0488D947">
      <w:pPr>
        <w:pStyle w:val="Heading2"/>
        <w:numPr>
          <w:numId w:val="0"/>
        </w:numPr>
        <w:ind w:left="0"/>
        <w:rPr>
          <w:rFonts w:ascii="Times New Roman" w:hAnsi="Times New Roman" w:eastAsia="Times New Roman" w:cs="Times New Roman"/>
          <w:sz w:val="24"/>
          <w:szCs w:val="24"/>
        </w:rPr>
      </w:pPr>
      <w:bookmarkStart w:name="_Toc361156519" w:id="104"/>
      <w:bookmarkStart w:name="_Toc368912289" w:id="105"/>
      <w:r w:rsidRPr="47A369CB" w:rsidR="262A9183">
        <w:rPr>
          <w:rFonts w:ascii="Times New Roman" w:hAnsi="Times New Roman" w:eastAsia="Times New Roman" w:cs="Times New Roman"/>
          <w:sz w:val="24"/>
          <w:szCs w:val="24"/>
        </w:rPr>
        <w:t xml:space="preserve">4.6. </w:t>
      </w:r>
      <w:r w:rsidRPr="47A369CB" w:rsidR="00E120EC">
        <w:rPr>
          <w:rFonts w:ascii="Times New Roman" w:hAnsi="Times New Roman" w:eastAsia="Times New Roman" w:cs="Times New Roman"/>
          <w:sz w:val="24"/>
          <w:szCs w:val="24"/>
        </w:rPr>
        <w:t>Business Process Modeling and Management (as applicable)</w:t>
      </w:r>
      <w:bookmarkEnd w:id="104"/>
      <w:bookmarkEnd w:id="105"/>
    </w:p>
    <w:p w:rsidR="1DEBFDCF" w:rsidP="47A369CB" w:rsidRDefault="1DEBFDCF" w14:paraId="38BE2EA1" w14:textId="55371FD6">
      <w:pPr>
        <w:spacing w:line="360" w:lineRule="auto"/>
        <w:ind w:firstLine="720"/>
        <w:jc w:val="both"/>
        <w:rPr>
          <w:rFonts w:ascii="Times New Roman" w:hAnsi="Times New Roman" w:eastAsia="Times New Roman" w:cs="Times New Roman"/>
          <w:noProof w:val="0"/>
          <w:sz w:val="24"/>
          <w:szCs w:val="24"/>
          <w:lang w:val="en-US"/>
        </w:rPr>
      </w:pPr>
      <w:r w:rsidRPr="47A369CB" w:rsidR="454F83A4">
        <w:rPr>
          <w:rFonts w:ascii="Times New Roman" w:hAnsi="Times New Roman" w:eastAsia="Times New Roman" w:cs="Times New Roman"/>
          <w:noProof w:val="0"/>
          <w:sz w:val="24"/>
          <w:szCs w:val="24"/>
          <w:lang w:val="en-US"/>
        </w:rPr>
        <w:t xml:space="preserve">The business model used is Agile methodology, where the application is iterated after implementing each process in between the actual implementation of application. The steps implemented are </w:t>
      </w:r>
      <w:r w:rsidRPr="47A369CB" w:rsidR="685874CA">
        <w:rPr>
          <w:rFonts w:ascii="Times New Roman" w:hAnsi="Times New Roman" w:eastAsia="Times New Roman" w:cs="Times New Roman"/>
          <w:noProof w:val="0"/>
          <w:sz w:val="24"/>
          <w:szCs w:val="24"/>
          <w:lang w:val="en-US"/>
        </w:rPr>
        <w:t>the planning</w:t>
      </w:r>
      <w:r w:rsidRPr="47A369CB" w:rsidR="454F83A4">
        <w:rPr>
          <w:rFonts w:ascii="Times New Roman" w:hAnsi="Times New Roman" w:eastAsia="Times New Roman" w:cs="Times New Roman"/>
          <w:noProof w:val="0"/>
          <w:sz w:val="24"/>
          <w:szCs w:val="24"/>
          <w:lang w:val="en-US"/>
        </w:rPr>
        <w:t xml:space="preserve"> phase, which involves the detailed understanding of SRS and further documenting the system requirement specification. The next step is </w:t>
      </w:r>
      <w:r w:rsidRPr="47A369CB" w:rsidR="5B9E9195">
        <w:rPr>
          <w:rFonts w:ascii="Times New Roman" w:hAnsi="Times New Roman" w:eastAsia="Times New Roman" w:cs="Times New Roman"/>
          <w:noProof w:val="0"/>
          <w:sz w:val="24"/>
          <w:szCs w:val="24"/>
          <w:lang w:val="en-US"/>
        </w:rPr>
        <w:t>analyzing</w:t>
      </w:r>
      <w:r w:rsidRPr="47A369CB" w:rsidR="454F83A4">
        <w:rPr>
          <w:rFonts w:ascii="Times New Roman" w:hAnsi="Times New Roman" w:eastAsia="Times New Roman" w:cs="Times New Roman"/>
          <w:noProof w:val="0"/>
          <w:sz w:val="24"/>
          <w:szCs w:val="24"/>
          <w:lang w:val="en-US"/>
        </w:rPr>
        <w:t xml:space="preserve"> requirements and resources and then designing phase where UML diagrams are used. The next step is actual application implementation. The application is iterated for each phase of implementation.</w:t>
      </w:r>
    </w:p>
    <w:p w:rsidRPr="00A610A4" w:rsidR="00A610A4" w:rsidP="54CB5DE9" w:rsidRDefault="00A610A4" w14:paraId="345610C5" w14:textId="152986D9">
      <w:pPr>
        <w:pStyle w:val="Heading2"/>
        <w:numPr>
          <w:numId w:val="0"/>
        </w:numPr>
        <w:ind w:left="0"/>
        <w:rPr>
          <w:rFonts w:ascii="Times New Roman" w:hAnsi="Times New Roman" w:eastAsia="Times New Roman" w:cs="Times New Roman"/>
          <w:sz w:val="24"/>
          <w:szCs w:val="24"/>
        </w:rPr>
      </w:pPr>
      <w:bookmarkStart w:name="_Toc361156521" w:id="106"/>
      <w:bookmarkStart w:name="_Toc368912290" w:id="107"/>
      <w:r w:rsidRPr="47A369CB" w:rsidR="7454D371">
        <w:rPr>
          <w:rFonts w:ascii="Times New Roman" w:hAnsi="Times New Roman" w:eastAsia="Times New Roman" w:cs="Times New Roman"/>
          <w:sz w:val="24"/>
          <w:szCs w:val="24"/>
        </w:rPr>
        <w:t xml:space="preserve">4.7. </w:t>
      </w:r>
      <w:r w:rsidRPr="47A369CB" w:rsidR="00E120EC">
        <w:rPr>
          <w:rFonts w:ascii="Times New Roman" w:hAnsi="Times New Roman" w:eastAsia="Times New Roman" w:cs="Times New Roman"/>
          <w:sz w:val="24"/>
          <w:szCs w:val="24"/>
        </w:rPr>
        <w:t>Business Logic</w:t>
      </w:r>
      <w:bookmarkEnd w:id="106"/>
      <w:bookmarkEnd w:id="107"/>
    </w:p>
    <w:p w:rsidR="1DEBFDCF" w:rsidP="47A369CB" w:rsidRDefault="1DEBFDCF" w14:paraId="4138661E" w14:textId="7A698153">
      <w:pPr>
        <w:spacing w:line="360" w:lineRule="auto"/>
        <w:ind w:firstLine="720"/>
        <w:jc w:val="both"/>
        <w:rPr>
          <w:rFonts w:ascii="Times New Roman" w:hAnsi="Times New Roman" w:eastAsia="Times New Roman" w:cs="Times New Roman"/>
          <w:noProof w:val="0"/>
          <w:sz w:val="24"/>
          <w:szCs w:val="24"/>
          <w:lang w:val="en-US"/>
        </w:rPr>
      </w:pPr>
      <w:r w:rsidRPr="47A369CB" w:rsidR="2BD79C8E">
        <w:rPr>
          <w:rFonts w:ascii="Times New Roman" w:hAnsi="Times New Roman" w:eastAsia="Times New Roman" w:cs="Times New Roman"/>
          <w:noProof w:val="0"/>
          <w:sz w:val="24"/>
          <w:szCs w:val="24"/>
          <w:lang w:val="en-US"/>
        </w:rPr>
        <w:t>In this section, we are going to represent the important entities implemented in business logic while implementing application.</w:t>
      </w:r>
    </w:p>
    <w:p w:rsidRPr="00B23FB5" w:rsidR="00B23FB5" w:rsidP="54CB5DE9" w:rsidRDefault="00B23FB5" w14:paraId="3074F470" w14:textId="226B2625">
      <w:pPr>
        <w:pStyle w:val="Heading2"/>
        <w:numPr>
          <w:numId w:val="0"/>
        </w:numPr>
        <w:ind w:left="0"/>
        <w:rPr>
          <w:rFonts w:ascii="Times New Roman" w:hAnsi="Times New Roman" w:eastAsia="Times New Roman" w:cs="Times New Roman"/>
          <w:sz w:val="24"/>
          <w:szCs w:val="24"/>
        </w:rPr>
      </w:pPr>
      <w:bookmarkStart w:name="_Toc361156522" w:id="108"/>
      <w:bookmarkStart w:name="_Toc368912291" w:id="109"/>
      <w:r w:rsidRPr="54CB5DE9" w:rsidR="2E46299E">
        <w:rPr>
          <w:rFonts w:ascii="Times New Roman" w:hAnsi="Times New Roman" w:eastAsia="Times New Roman" w:cs="Times New Roman"/>
          <w:sz w:val="24"/>
          <w:szCs w:val="24"/>
        </w:rPr>
        <w:t xml:space="preserve">4.8. </w:t>
      </w:r>
      <w:r w:rsidRPr="54CB5DE9" w:rsidR="00E120EC">
        <w:rPr>
          <w:rFonts w:ascii="Times New Roman" w:hAnsi="Times New Roman" w:eastAsia="Times New Roman" w:cs="Times New Roman"/>
          <w:sz w:val="24"/>
          <w:szCs w:val="24"/>
        </w:rPr>
        <w:t>Variables</w:t>
      </w:r>
      <w:bookmarkEnd w:id="108"/>
      <w:bookmarkEnd w:id="109"/>
    </w:p>
    <w:p w:rsidRPr="00B23FB5" w:rsidR="00B23FB5" w:rsidP="770D4459" w:rsidRDefault="00B23FB5" w14:paraId="4D28CF53" w14:textId="13867D15">
      <w:pPr>
        <w:pStyle w:val="Heading2"/>
        <w:numPr>
          <w:numId w:val="0"/>
        </w:numPr>
        <w:ind w:left="0"/>
        <w:rPr>
          <w:rFonts w:ascii="Times New Roman" w:hAnsi="Times New Roman" w:eastAsia="Times New Roman" w:cs="Times New Roman"/>
          <w:b w:val="0"/>
          <w:bCs w:val="0"/>
          <w:sz w:val="24"/>
          <w:szCs w:val="24"/>
        </w:rPr>
      </w:pPr>
    </w:p>
    <w:p w:rsidR="000C58FF" w:rsidP="54CB5DE9" w:rsidRDefault="000C58FF" w14:paraId="04C20362" w14:textId="5B97CF91">
      <w:pPr>
        <w:pStyle w:val="Heading2"/>
        <w:numPr>
          <w:numId w:val="0"/>
        </w:numPr>
        <w:ind w:left="0"/>
        <w:rPr>
          <w:rFonts w:ascii="Times New Roman" w:hAnsi="Times New Roman" w:eastAsia="Times New Roman" w:cs="Times New Roman"/>
          <w:sz w:val="24"/>
          <w:szCs w:val="24"/>
        </w:rPr>
      </w:pPr>
      <w:bookmarkStart w:name="_Toc361156524" w:id="110"/>
      <w:bookmarkStart w:name="_Toc368912292" w:id="111"/>
      <w:r w:rsidRPr="54CB5DE9" w:rsidR="7B3F0A40">
        <w:rPr>
          <w:rFonts w:ascii="Times New Roman" w:hAnsi="Times New Roman" w:eastAsia="Times New Roman" w:cs="Times New Roman"/>
          <w:sz w:val="24"/>
          <w:szCs w:val="24"/>
        </w:rPr>
        <w:t xml:space="preserve">4.9. </w:t>
      </w:r>
      <w:r w:rsidRPr="54CB5DE9" w:rsidR="00E120EC">
        <w:rPr>
          <w:rFonts w:ascii="Times New Roman" w:hAnsi="Times New Roman" w:eastAsia="Times New Roman" w:cs="Times New Roman"/>
          <w:sz w:val="24"/>
          <w:szCs w:val="24"/>
        </w:rPr>
        <w:t>Activity / Class Diagrams (as applicable)</w:t>
      </w:r>
      <w:bookmarkEnd w:id="110"/>
      <w:bookmarkEnd w:id="111"/>
    </w:p>
    <w:p w:rsidRPr="002724FC" w:rsidR="002724FC" w:rsidP="54CB5DE9" w:rsidRDefault="002724FC" w14:paraId="010B1C19" w14:textId="06620379">
      <w:pPr>
        <w:pStyle w:val="BodyText"/>
        <w:ind w:left="709"/>
        <w:rPr>
          <w:rFonts w:ascii="Times New Roman" w:hAnsi="Times New Roman" w:eastAsia="Times New Roman" w:cs="Times New Roman"/>
          <w:sz w:val="24"/>
          <w:szCs w:val="24"/>
        </w:rPr>
      </w:pPr>
    </w:p>
    <w:p w:rsidRPr="00F96124" w:rsidR="00F96124" w:rsidP="54CB5DE9" w:rsidRDefault="00F96124" w14:paraId="38ECF233" w14:textId="1949F9A0">
      <w:pPr>
        <w:pStyle w:val="Heading2"/>
        <w:numPr>
          <w:numId w:val="0"/>
        </w:numPr>
        <w:ind w:left="0"/>
        <w:rPr>
          <w:rFonts w:ascii="Times New Roman" w:hAnsi="Times New Roman" w:eastAsia="Times New Roman" w:cs="Times New Roman"/>
          <w:sz w:val="24"/>
          <w:szCs w:val="24"/>
        </w:rPr>
      </w:pPr>
      <w:bookmarkStart w:name="_Toc368912293" w:id="112"/>
      <w:r w:rsidRPr="47A369CB" w:rsidR="06C33D29">
        <w:rPr>
          <w:rFonts w:ascii="Times New Roman" w:hAnsi="Times New Roman" w:eastAsia="Times New Roman" w:cs="Times New Roman"/>
          <w:sz w:val="24"/>
          <w:szCs w:val="24"/>
        </w:rPr>
        <w:t xml:space="preserve">4.10. </w:t>
      </w:r>
      <w:r w:rsidRPr="47A369CB" w:rsidR="00193769">
        <w:rPr>
          <w:rFonts w:ascii="Times New Roman" w:hAnsi="Times New Roman" w:eastAsia="Times New Roman" w:cs="Times New Roman"/>
          <w:sz w:val="24"/>
          <w:szCs w:val="24"/>
        </w:rPr>
        <w:t>Data Migration</w:t>
      </w:r>
      <w:bookmarkEnd w:id="112"/>
    </w:p>
    <w:p w:rsidR="1DEBFDCF" w:rsidP="47A369CB" w:rsidRDefault="1DEBFDCF" w14:paraId="20833D1C" w14:textId="43AB223C">
      <w:pPr/>
      <w:r w:rsidRPr="47A369CB" w:rsidR="1E190851">
        <w:rPr>
          <w:rFonts w:ascii="Times New Roman" w:hAnsi="Times New Roman" w:eastAsia="Times New Roman" w:cs="Times New Roman"/>
          <w:noProof w:val="0"/>
          <w:sz w:val="24"/>
          <w:szCs w:val="24"/>
          <w:lang w:val="en-US"/>
        </w:rPr>
        <w:t>Not applicable for the project</w:t>
      </w:r>
      <w:r w:rsidRPr="47A369CB" w:rsidR="1E190851">
        <w:rPr>
          <w:rFonts w:ascii="Arial" w:hAnsi="Arial" w:eastAsia="Arial" w:cs="Arial"/>
          <w:noProof w:val="0"/>
          <w:sz w:val="20"/>
          <w:szCs w:val="20"/>
          <w:lang w:val="en-US"/>
        </w:rPr>
        <w:t>.</w:t>
      </w:r>
    </w:p>
    <w:p w:rsidR="001E2AC5" w:rsidP="54CB5DE9" w:rsidRDefault="001E2AC5" w14:paraId="29064611" w14:textId="729C7F62">
      <w:pPr>
        <w:pStyle w:val="Heading3"/>
        <w:numPr>
          <w:numId w:val="0"/>
        </w:numPr>
        <w:ind w:left="0"/>
        <w:rPr>
          <w:rFonts w:ascii="Times New Roman" w:hAnsi="Times New Roman" w:eastAsia="Times New Roman" w:cs="Times New Roman"/>
          <w:sz w:val="24"/>
          <w:szCs w:val="24"/>
        </w:rPr>
      </w:pPr>
      <w:bookmarkStart w:name="_Toc502732269" w:id="113"/>
      <w:bookmarkStart w:name="_Toc368912294" w:id="114"/>
      <w:r w:rsidRPr="47A369CB" w:rsidR="253796B7">
        <w:rPr>
          <w:rFonts w:ascii="Times New Roman" w:hAnsi="Times New Roman" w:eastAsia="Times New Roman" w:cs="Times New Roman"/>
          <w:sz w:val="24"/>
          <w:szCs w:val="24"/>
        </w:rPr>
        <w:t xml:space="preserve">4.10.1. </w:t>
      </w:r>
      <w:r w:rsidRPr="47A369CB" w:rsidR="001E2AC5">
        <w:rPr>
          <w:rFonts w:ascii="Times New Roman" w:hAnsi="Times New Roman" w:eastAsia="Times New Roman" w:cs="Times New Roman"/>
          <w:sz w:val="24"/>
          <w:szCs w:val="24"/>
        </w:rPr>
        <w:t>Architectural Representation</w:t>
      </w:r>
      <w:bookmarkEnd w:id="113"/>
      <w:bookmarkEnd w:id="114"/>
      <w:r w:rsidRPr="47A369CB" w:rsidR="001E2AC5">
        <w:rPr>
          <w:rFonts w:ascii="Times New Roman" w:hAnsi="Times New Roman" w:eastAsia="Times New Roman" w:cs="Times New Roman"/>
          <w:sz w:val="24"/>
          <w:szCs w:val="24"/>
        </w:rPr>
        <w:t xml:space="preserve"> </w:t>
      </w:r>
    </w:p>
    <w:p w:rsidR="1DEBFDCF" w:rsidP="47A369CB" w:rsidRDefault="1DEBFDCF" w14:paraId="530D512A" w14:textId="6A97D697">
      <w:pPr>
        <w:pStyle w:val="Normal"/>
        <w:rPr>
          <w:rFonts w:ascii="Times New Roman" w:hAnsi="Times New Roman" w:eastAsia="Times New Roman" w:cs="Times New Roman"/>
          <w:noProof w:val="0"/>
          <w:sz w:val="24"/>
          <w:szCs w:val="24"/>
          <w:lang w:val="en-US"/>
        </w:rPr>
      </w:pPr>
      <w:r w:rsidRPr="47A369CB" w:rsidR="38CEC7FE">
        <w:rPr>
          <w:rFonts w:ascii="Times New Roman" w:hAnsi="Times New Roman" w:eastAsia="Times New Roman" w:cs="Times New Roman"/>
          <w:noProof w:val="0"/>
          <w:sz w:val="24"/>
          <w:szCs w:val="24"/>
          <w:lang w:val="en-US"/>
        </w:rPr>
        <w:t>Architecture representation includes use-case, sequence, dataflow diagrams of different levels. These are designed and elaborated in the respective sections accordingly.</w:t>
      </w:r>
    </w:p>
    <w:p w:rsidR="001E2AC5" w:rsidP="54CB5DE9" w:rsidRDefault="001E2AC5" w14:paraId="4756924D" w14:textId="55FD0710">
      <w:pPr>
        <w:pStyle w:val="Heading3"/>
        <w:numPr>
          <w:numId w:val="0"/>
        </w:numPr>
        <w:ind w:left="0"/>
        <w:rPr>
          <w:rFonts w:ascii="Times New Roman" w:hAnsi="Times New Roman" w:eastAsia="Times New Roman" w:cs="Times New Roman"/>
          <w:sz w:val="24"/>
          <w:szCs w:val="24"/>
        </w:rPr>
      </w:pPr>
      <w:bookmarkStart w:name="_Toc502732270" w:id="115"/>
      <w:bookmarkStart w:name="_Toc368912295" w:id="116"/>
      <w:r w:rsidRPr="47A369CB" w:rsidR="2767C9B4">
        <w:rPr>
          <w:rFonts w:ascii="Times New Roman" w:hAnsi="Times New Roman" w:eastAsia="Times New Roman" w:cs="Times New Roman"/>
          <w:sz w:val="24"/>
          <w:szCs w:val="24"/>
        </w:rPr>
        <w:t xml:space="preserve">4.10.2. </w:t>
      </w:r>
      <w:r w:rsidRPr="47A369CB" w:rsidR="001E2AC5">
        <w:rPr>
          <w:rFonts w:ascii="Times New Roman" w:hAnsi="Times New Roman" w:eastAsia="Times New Roman" w:cs="Times New Roman"/>
          <w:sz w:val="24"/>
          <w:szCs w:val="24"/>
        </w:rPr>
        <w:t>Architectural Goals and Constraints</w:t>
      </w:r>
      <w:bookmarkEnd w:id="115"/>
      <w:bookmarkEnd w:id="116"/>
      <w:r w:rsidRPr="47A369CB" w:rsidR="001E2AC5">
        <w:rPr>
          <w:rFonts w:ascii="Times New Roman" w:hAnsi="Times New Roman" w:eastAsia="Times New Roman" w:cs="Times New Roman"/>
          <w:sz w:val="24"/>
          <w:szCs w:val="24"/>
        </w:rPr>
        <w:t xml:space="preserve"> </w:t>
      </w:r>
    </w:p>
    <w:p w:rsidR="1B5BA256" w:rsidP="47A369CB" w:rsidRDefault="1B5BA256" w14:paraId="5AEE1A13" w14:textId="4BBD17D5">
      <w:pPr>
        <w:spacing w:line="360" w:lineRule="auto"/>
        <w:ind w:firstLine="720"/>
        <w:jc w:val="both"/>
        <w:rPr>
          <w:rFonts w:ascii="Times New Roman" w:hAnsi="Times New Roman" w:eastAsia="Times New Roman" w:cs="Times New Roman"/>
          <w:noProof w:val="0"/>
          <w:sz w:val="24"/>
          <w:szCs w:val="24"/>
          <w:lang w:val="en-US"/>
        </w:rPr>
      </w:pPr>
      <w:r w:rsidRPr="47A369CB" w:rsidR="1B5BA256">
        <w:rPr>
          <w:rFonts w:ascii="Times New Roman" w:hAnsi="Times New Roman" w:eastAsia="Times New Roman" w:cs="Times New Roman"/>
          <w:noProof w:val="0"/>
          <w:sz w:val="24"/>
          <w:szCs w:val="24"/>
          <w:lang w:val="en-US"/>
        </w:rPr>
        <w:t>The main goal of designing different UML diagrams is to understand the key entities that are to be implemented in the application and understand the workflow while implementing the application. They help us to understand the step-by-step process to be followed by the developer. The constraints are, sometimes the implemented UML doesn’t represent the system functionality perfectly.</w:t>
      </w:r>
    </w:p>
    <w:p w:rsidR="001E2AC5" w:rsidP="54CB5DE9" w:rsidRDefault="001E2AC5" w14:paraId="6DB30844" w14:textId="5C28A3EA">
      <w:pPr>
        <w:pStyle w:val="Heading3"/>
        <w:numPr>
          <w:numId w:val="0"/>
        </w:numPr>
        <w:ind w:left="0"/>
        <w:rPr>
          <w:rFonts w:ascii="Times New Roman" w:hAnsi="Times New Roman" w:eastAsia="Times New Roman" w:cs="Times New Roman"/>
          <w:sz w:val="24"/>
          <w:szCs w:val="24"/>
        </w:rPr>
      </w:pPr>
      <w:bookmarkStart w:name="_Toc502732271" w:id="117"/>
      <w:bookmarkStart w:name="_Toc368912296" w:id="118"/>
      <w:r w:rsidRPr="54CB5DE9" w:rsidR="3B7DE0FF">
        <w:rPr>
          <w:rFonts w:ascii="Times New Roman" w:hAnsi="Times New Roman" w:eastAsia="Times New Roman" w:cs="Times New Roman"/>
          <w:sz w:val="24"/>
          <w:szCs w:val="24"/>
        </w:rPr>
        <w:t xml:space="preserve">4.10.3. </w:t>
      </w:r>
      <w:r w:rsidRPr="54CB5DE9" w:rsidR="001E2AC5">
        <w:rPr>
          <w:rFonts w:ascii="Times New Roman" w:hAnsi="Times New Roman" w:eastAsia="Times New Roman" w:cs="Times New Roman"/>
          <w:sz w:val="24"/>
          <w:szCs w:val="24"/>
        </w:rPr>
        <w:t>Logical View</w:t>
      </w:r>
      <w:bookmarkEnd w:id="117"/>
      <w:bookmarkEnd w:id="118"/>
      <w:r w:rsidRPr="54CB5DE9" w:rsidR="001E2AC5">
        <w:rPr>
          <w:rFonts w:ascii="Times New Roman" w:hAnsi="Times New Roman" w:eastAsia="Times New Roman" w:cs="Times New Roman"/>
          <w:sz w:val="24"/>
          <w:szCs w:val="24"/>
        </w:rPr>
        <w:t xml:space="preserve"> </w:t>
      </w:r>
    </w:p>
    <w:p w:rsidR="1DEBFDCF" w:rsidP="54CB5DE9" w:rsidRDefault="1DEBFDCF" w14:paraId="7BFE320A" w14:textId="6B8F8E1C">
      <w:pPr>
        <w:pStyle w:val="Normal"/>
        <w:rPr>
          <w:rFonts w:ascii="Times New Roman" w:hAnsi="Times New Roman" w:eastAsia="Times New Roman" w:cs="Times New Roman"/>
          <w:sz w:val="24"/>
          <w:szCs w:val="24"/>
        </w:rPr>
      </w:pPr>
    </w:p>
    <w:p w:rsidR="001E2AC5" w:rsidP="54CB5DE9" w:rsidRDefault="001E2AC5" w14:paraId="17A1613C" w14:textId="0C493BBE">
      <w:pPr>
        <w:pStyle w:val="Heading3"/>
        <w:numPr>
          <w:numId w:val="0"/>
        </w:numPr>
        <w:ind w:left="0"/>
        <w:rPr>
          <w:rFonts w:ascii="Times New Roman" w:hAnsi="Times New Roman" w:eastAsia="Times New Roman" w:cs="Times New Roman"/>
          <w:sz w:val="24"/>
          <w:szCs w:val="24"/>
        </w:rPr>
      </w:pPr>
      <w:bookmarkStart w:name="_Toc502732273" w:id="119"/>
      <w:bookmarkStart w:name="_Toc368912297" w:id="120"/>
      <w:r w:rsidRPr="47A369CB" w:rsidR="7C6BECBD">
        <w:rPr>
          <w:rFonts w:ascii="Times New Roman" w:hAnsi="Times New Roman" w:eastAsia="Times New Roman" w:cs="Times New Roman"/>
          <w:sz w:val="24"/>
          <w:szCs w:val="24"/>
        </w:rPr>
        <w:t xml:space="preserve">4.10.4. </w:t>
      </w:r>
      <w:r w:rsidRPr="47A369CB" w:rsidR="001E2AC5">
        <w:rPr>
          <w:rFonts w:ascii="Times New Roman" w:hAnsi="Times New Roman" w:eastAsia="Times New Roman" w:cs="Times New Roman"/>
          <w:sz w:val="24"/>
          <w:szCs w:val="24"/>
        </w:rPr>
        <w:t>Architecturally Significant Design Packages</w:t>
      </w:r>
      <w:bookmarkEnd w:id="119"/>
      <w:bookmarkEnd w:id="120"/>
    </w:p>
    <w:p w:rsidR="1DEBFDCF" w:rsidP="47A369CB" w:rsidRDefault="1DEBFDCF" w14:paraId="14830143" w14:textId="7CCB6044">
      <w:pPr>
        <w:pStyle w:val="Normal"/>
        <w:rPr>
          <w:rFonts w:ascii="Times New Roman" w:hAnsi="Times New Roman" w:eastAsia="Times New Roman" w:cs="Times New Roman"/>
          <w:noProof w:val="0"/>
          <w:sz w:val="24"/>
          <w:szCs w:val="24"/>
          <w:lang w:val="en-US"/>
        </w:rPr>
      </w:pPr>
      <w:r w:rsidRPr="47A369CB" w:rsidR="41EB93FF">
        <w:rPr>
          <w:rFonts w:ascii="Times New Roman" w:hAnsi="Times New Roman" w:eastAsia="Times New Roman" w:cs="Times New Roman"/>
          <w:noProof w:val="0"/>
          <w:sz w:val="24"/>
          <w:szCs w:val="24"/>
          <w:lang w:val="en-US"/>
        </w:rPr>
        <w:t xml:space="preserve">Not applicable to this project </w:t>
      </w:r>
    </w:p>
    <w:p w:rsidR="001E2AC5" w:rsidP="54CB5DE9" w:rsidRDefault="001E2AC5" w14:paraId="3E932271" w14:textId="06F597C9">
      <w:pPr>
        <w:pStyle w:val="Heading3"/>
        <w:numPr>
          <w:numId w:val="0"/>
        </w:numPr>
        <w:ind w:left="0"/>
        <w:rPr>
          <w:rFonts w:ascii="Times New Roman" w:hAnsi="Times New Roman" w:eastAsia="Times New Roman" w:cs="Times New Roman"/>
          <w:sz w:val="24"/>
          <w:szCs w:val="24"/>
        </w:rPr>
      </w:pPr>
      <w:bookmarkStart w:name="_Toc502732274" w:id="121"/>
      <w:bookmarkStart w:name="_Toc368912298" w:id="122"/>
      <w:r w:rsidRPr="47A369CB" w:rsidR="14D17819">
        <w:rPr>
          <w:rFonts w:ascii="Times New Roman" w:hAnsi="Times New Roman" w:eastAsia="Times New Roman" w:cs="Times New Roman"/>
          <w:sz w:val="24"/>
          <w:szCs w:val="24"/>
        </w:rPr>
        <w:t xml:space="preserve">4.10.5. </w:t>
      </w:r>
      <w:r w:rsidRPr="47A369CB" w:rsidR="001E2AC5">
        <w:rPr>
          <w:rFonts w:ascii="Times New Roman" w:hAnsi="Times New Roman" w:eastAsia="Times New Roman" w:cs="Times New Roman"/>
          <w:sz w:val="24"/>
          <w:szCs w:val="24"/>
        </w:rPr>
        <w:t>Data model</w:t>
      </w:r>
      <w:bookmarkEnd w:id="121"/>
      <w:bookmarkEnd w:id="122"/>
      <w:r w:rsidRPr="47A369CB" w:rsidR="001E2AC5">
        <w:rPr>
          <w:rFonts w:ascii="Times New Roman" w:hAnsi="Times New Roman" w:eastAsia="Times New Roman" w:cs="Times New Roman"/>
          <w:sz w:val="24"/>
          <w:szCs w:val="24"/>
        </w:rPr>
        <w:t xml:space="preserve"> </w:t>
      </w:r>
    </w:p>
    <w:p w:rsidR="1DEBFDCF" w:rsidP="47A369CB" w:rsidRDefault="1DEBFDCF" w14:paraId="7AE496C4" w14:textId="2700297B">
      <w:pPr>
        <w:pStyle w:val="Normal"/>
        <w:rPr>
          <w:rFonts w:ascii="Times New Roman" w:hAnsi="Times New Roman" w:eastAsia="Times New Roman" w:cs="Times New Roman"/>
          <w:noProof w:val="0"/>
          <w:sz w:val="24"/>
          <w:szCs w:val="24"/>
          <w:lang w:val="en-US"/>
        </w:rPr>
      </w:pPr>
      <w:r w:rsidRPr="47A369CB" w:rsidR="162F2BE1">
        <w:rPr>
          <w:rFonts w:ascii="Times New Roman" w:hAnsi="Times New Roman" w:eastAsia="Times New Roman" w:cs="Times New Roman"/>
          <w:noProof w:val="0"/>
          <w:sz w:val="24"/>
          <w:szCs w:val="24"/>
          <w:lang w:val="en-US"/>
        </w:rPr>
        <w:t xml:space="preserve">Not applicable to this project </w:t>
      </w:r>
    </w:p>
    <w:p w:rsidR="1DEBFDCF" w:rsidP="1DEBFDCF" w:rsidRDefault="1DEBFDCF" w14:paraId="6CC9ED02" w14:textId="1D81F357">
      <w:pPr>
        <w:pStyle w:val="Normal"/>
      </w:pPr>
    </w:p>
    <w:p w:rsidR="001E2AC5" w:rsidP="001E2AC5" w:rsidRDefault="001E2AC5" w14:paraId="2D9D2A89" w14:textId="77777777">
      <w:pPr>
        <w:ind w:left="720"/>
        <w:rPr>
          <w:rFonts w:ascii="Arial" w:hAnsi="Arial" w:cs="Arial"/>
        </w:rPr>
      </w:pPr>
      <w:bookmarkStart w:name="_Toc502732275" w:id="123"/>
      <w:r>
        <w:rPr>
          <w:rFonts w:ascii="Arial" w:hAnsi="Arial" w:cs="Arial"/>
          <w:b/>
          <w:sz w:val="24"/>
        </w:rPr>
        <w:t>Legacy system data model</w:t>
      </w:r>
      <w:bookmarkEnd w:id="123"/>
    </w:p>
    <w:p w:rsidR="001E2AC5" w:rsidP="001E2AC5" w:rsidRDefault="001E2AC5" w14:paraId="01758950" w14:textId="77777777">
      <w:pPr>
        <w:ind w:left="720"/>
        <w:rPr>
          <w:rFonts w:ascii="Arial" w:hAnsi="Arial" w:cs="Arial"/>
          <w:b/>
          <w:sz w:val="24"/>
        </w:rPr>
      </w:pPr>
      <w:bookmarkStart w:name="_Toc502732276" w:id="124"/>
      <w:r>
        <w:rPr>
          <w:rFonts w:ascii="Arial" w:hAnsi="Arial" w:cs="Arial"/>
          <w:b/>
          <w:sz w:val="24"/>
        </w:rPr>
        <w:t>Proposed system data model</w:t>
      </w:r>
      <w:bookmarkEnd w:id="124"/>
    </w:p>
    <w:p w:rsidR="001E2AC5" w:rsidP="00C26C21" w:rsidRDefault="001E2AC5" w14:paraId="152176BD" w14:textId="77777777">
      <w:pPr>
        <w:ind w:left="720"/>
        <w:rPr>
          <w:rFonts w:ascii="Arial" w:hAnsi="Arial" w:cs="Arial"/>
          <w:b/>
          <w:sz w:val="24"/>
        </w:rPr>
      </w:pPr>
      <w:bookmarkStart w:name="_Toc502732277" w:id="125"/>
      <w:r>
        <w:rPr>
          <w:rFonts w:ascii="Arial" w:hAnsi="Arial" w:cs="Arial"/>
          <w:b/>
          <w:sz w:val="24"/>
        </w:rPr>
        <w:t>Interface data model</w:t>
      </w:r>
      <w:bookmarkEnd w:id="125"/>
      <w:r>
        <w:rPr>
          <w:rFonts w:ascii="Arial" w:hAnsi="Arial" w:cs="Arial"/>
        </w:rPr>
        <w:t xml:space="preserve"> </w:t>
      </w:r>
    </w:p>
    <w:p w:rsidRPr="00E120EC" w:rsidR="00E120EC" w:rsidP="54CB5DE9" w:rsidRDefault="001E2AC5" w14:paraId="693D61FA" w14:textId="3B81E70F">
      <w:pPr>
        <w:pStyle w:val="Heading3"/>
        <w:numPr>
          <w:numId w:val="0"/>
        </w:numPr>
        <w:ind w:left="0"/>
        <w:rPr>
          <w:rFonts w:ascii="Times New Roman" w:hAnsi="Times New Roman" w:eastAsia="Times New Roman" w:cs="Times New Roman"/>
          <w:sz w:val="24"/>
          <w:szCs w:val="24"/>
        </w:rPr>
      </w:pPr>
      <w:bookmarkStart w:name="_Toc368912299" w:id="126"/>
      <w:r w:rsidRPr="47A369CB" w:rsidR="431CCD12">
        <w:rPr>
          <w:rFonts w:ascii="Times New Roman" w:hAnsi="Times New Roman" w:eastAsia="Times New Roman" w:cs="Times New Roman"/>
          <w:sz w:val="24"/>
          <w:szCs w:val="24"/>
        </w:rPr>
        <w:t xml:space="preserve">4.10.6. </w:t>
      </w:r>
      <w:r w:rsidRPr="47A369CB" w:rsidR="001E2AC5">
        <w:rPr>
          <w:rFonts w:ascii="Times New Roman" w:hAnsi="Times New Roman" w:eastAsia="Times New Roman" w:cs="Times New Roman"/>
          <w:sz w:val="24"/>
          <w:szCs w:val="24"/>
        </w:rPr>
        <w:t>Deployment View</w:t>
      </w:r>
      <w:bookmarkEnd w:id="126"/>
    </w:p>
    <w:p w:rsidR="1DEBFDCF" w:rsidP="47A369CB" w:rsidRDefault="1DEBFDCF" w14:paraId="10EE40D7" w14:textId="0B38F7B9">
      <w:pPr>
        <w:pStyle w:val="Normal"/>
        <w:rPr>
          <w:rFonts w:ascii="Times New Roman" w:hAnsi="Times New Roman" w:eastAsia="Times New Roman" w:cs="Times New Roman"/>
          <w:noProof w:val="0"/>
          <w:sz w:val="24"/>
          <w:szCs w:val="24"/>
          <w:lang w:val="en-US"/>
        </w:rPr>
      </w:pPr>
      <w:r w:rsidRPr="47A369CB" w:rsidR="4FF3D4EA">
        <w:rPr>
          <w:rFonts w:ascii="Times New Roman" w:hAnsi="Times New Roman" w:eastAsia="Times New Roman" w:cs="Times New Roman"/>
          <w:noProof w:val="0"/>
          <w:sz w:val="24"/>
          <w:szCs w:val="24"/>
          <w:lang w:val="en-US"/>
        </w:rPr>
        <w:t xml:space="preserve">Not applicable to this project </w:t>
      </w:r>
    </w:p>
    <w:p w:rsidRPr="0033685F" w:rsidR="0033685F" w:rsidP="54CB5DE9" w:rsidRDefault="0033685F" w14:paraId="46772E6B" w14:textId="4E9125EE">
      <w:pPr>
        <w:pStyle w:val="Heading1"/>
        <w:numPr>
          <w:numId w:val="0"/>
        </w:numPr>
        <w:ind w:left="0"/>
        <w:rPr>
          <w:rFonts w:ascii="Times New Roman" w:hAnsi="Times New Roman" w:eastAsia="Times New Roman" w:cs="Times New Roman"/>
          <w:sz w:val="32"/>
          <w:szCs w:val="32"/>
        </w:rPr>
      </w:pPr>
      <w:bookmarkStart w:name="_Toc368912300" w:id="127"/>
      <w:r w:rsidRPr="54CB5DE9" w:rsidR="51A2DF92">
        <w:rPr>
          <w:rFonts w:ascii="Times New Roman" w:hAnsi="Times New Roman" w:eastAsia="Times New Roman" w:cs="Times New Roman"/>
          <w:sz w:val="32"/>
          <w:szCs w:val="32"/>
        </w:rPr>
        <w:t xml:space="preserve">5. </w:t>
      </w:r>
      <w:r w:rsidRPr="54CB5DE9" w:rsidR="00F304DA">
        <w:rPr>
          <w:rFonts w:ascii="Times New Roman" w:hAnsi="Times New Roman" w:eastAsia="Times New Roman" w:cs="Times New Roman"/>
          <w:sz w:val="32"/>
          <w:szCs w:val="32"/>
        </w:rPr>
        <w:t>Environment Description</w:t>
      </w:r>
      <w:bookmarkEnd w:id="100"/>
      <w:bookmarkEnd w:id="127"/>
    </w:p>
    <w:p w:rsidR="1DEBFDCF" w:rsidP="6B14B670" w:rsidRDefault="1DEBFDCF" w14:paraId="05836C09" w14:textId="0DA49678">
      <w:pPr/>
      <w:r w:rsidRPr="54CB5DE9" w:rsidR="6E72BAF0">
        <w:rPr>
          <w:rFonts w:ascii="Times New Roman" w:hAnsi="Times New Roman" w:eastAsia="Times New Roman" w:cs="Times New Roman"/>
          <w:noProof w:val="0"/>
          <w:sz w:val="24"/>
          <w:szCs w:val="24"/>
          <w:lang w:val="en-US"/>
        </w:rPr>
        <w:t xml:space="preserve">This section involves the hardware environment used and </w:t>
      </w:r>
      <w:r w:rsidRPr="54CB5DE9" w:rsidR="6E72BAF0">
        <w:rPr>
          <w:rFonts w:ascii="Times New Roman" w:hAnsi="Times New Roman" w:eastAsia="Times New Roman" w:cs="Times New Roman"/>
          <w:noProof w:val="0"/>
          <w:sz w:val="24"/>
          <w:szCs w:val="24"/>
          <w:lang w:val="en-US"/>
        </w:rPr>
        <w:t>r</w:t>
      </w:r>
      <w:r w:rsidRPr="54CB5DE9" w:rsidR="6E72BAF0">
        <w:rPr>
          <w:rFonts w:ascii="Times New Roman" w:hAnsi="Times New Roman" w:eastAsia="Times New Roman" w:cs="Times New Roman"/>
          <w:noProof w:val="0"/>
          <w:sz w:val="24"/>
          <w:szCs w:val="24"/>
          <w:lang w:val="en-US"/>
        </w:rPr>
        <w:t>equired</w:t>
      </w:r>
      <w:r w:rsidRPr="54CB5DE9" w:rsidR="6E72BAF0">
        <w:rPr>
          <w:rFonts w:ascii="Times New Roman" w:hAnsi="Times New Roman" w:eastAsia="Times New Roman" w:cs="Times New Roman"/>
          <w:noProof w:val="0"/>
          <w:sz w:val="24"/>
          <w:szCs w:val="24"/>
          <w:lang w:val="en-US"/>
        </w:rPr>
        <w:t xml:space="preserve"> </w:t>
      </w:r>
      <w:r w:rsidRPr="54CB5DE9" w:rsidR="6E72BAF0">
        <w:rPr>
          <w:rFonts w:ascii="Times New Roman" w:hAnsi="Times New Roman" w:eastAsia="Times New Roman" w:cs="Times New Roman"/>
          <w:noProof w:val="0"/>
          <w:sz w:val="24"/>
          <w:szCs w:val="24"/>
          <w:lang w:val="en-US"/>
        </w:rPr>
        <w:t xml:space="preserve">to implement </w:t>
      </w:r>
      <w:r w:rsidRPr="54CB5DE9" w:rsidR="5DF2E748">
        <w:rPr>
          <w:rFonts w:ascii="Times New Roman" w:hAnsi="Times New Roman" w:eastAsia="Times New Roman" w:cs="Times New Roman"/>
          <w:noProof w:val="0"/>
          <w:sz w:val="24"/>
          <w:szCs w:val="24"/>
          <w:lang w:val="en-US"/>
        </w:rPr>
        <w:t>our application</w:t>
      </w:r>
      <w:r w:rsidRPr="54CB5DE9" w:rsidR="6E72BAF0">
        <w:rPr>
          <w:rFonts w:ascii="Times New Roman" w:hAnsi="Times New Roman" w:eastAsia="Times New Roman" w:cs="Times New Roman"/>
          <w:noProof w:val="0"/>
          <w:sz w:val="24"/>
          <w:szCs w:val="24"/>
          <w:lang w:val="en-US"/>
        </w:rPr>
        <w:t>.</w:t>
      </w:r>
      <w:bookmarkStart w:name="_Toc207768305" w:id="128"/>
    </w:p>
    <w:p w:rsidRPr="0033685F" w:rsidR="0033685F" w:rsidP="54CB5DE9" w:rsidRDefault="0033685F" w14:paraId="60AFD04E" w14:textId="02B60E87">
      <w:pPr>
        <w:pStyle w:val="Heading2"/>
        <w:numPr>
          <w:numId w:val="0"/>
        </w:numPr>
        <w:ind w:left="0"/>
      </w:pPr>
      <w:bookmarkStart w:name="_Toc368912301" w:id="129"/>
      <w:r w:rsidRPr="54CB5DE9" w:rsidR="0FADF5E8">
        <w:rPr>
          <w:rFonts w:ascii="Times New Roman" w:hAnsi="Times New Roman" w:eastAsia="Times New Roman" w:cs="Times New Roman"/>
        </w:rPr>
        <w:t xml:space="preserve">5.1. </w:t>
      </w:r>
      <w:r w:rsidRPr="54CB5DE9" w:rsidR="00F304DA">
        <w:rPr>
          <w:rFonts w:ascii="Times New Roman" w:hAnsi="Times New Roman" w:eastAsia="Times New Roman" w:cs="Times New Roman"/>
        </w:rPr>
        <w:t>Time Zone Support</w:t>
      </w:r>
      <w:bookmarkEnd w:id="128"/>
      <w:bookmarkEnd w:id="129"/>
    </w:p>
    <w:p w:rsidR="5D8126F7" w:rsidP="1DEBFDCF" w:rsidRDefault="5D8126F7" w14:paraId="184DA4F7" w14:textId="27AEC372">
      <w:pPr>
        <w:pStyle w:val="Normal"/>
        <w:rPr>
          <w:sz w:val="24"/>
          <w:szCs w:val="24"/>
        </w:rPr>
      </w:pPr>
      <w:bookmarkStart w:name="_Toc207768306" w:id="130"/>
      <w:r w:rsidRPr="54CB5DE9" w:rsidR="5D8126F7">
        <w:rPr>
          <w:sz w:val="24"/>
          <w:szCs w:val="24"/>
        </w:rPr>
        <w:t>Indian Standard Time</w:t>
      </w:r>
    </w:p>
    <w:p w:rsidRPr="002724FC" w:rsidR="002724FC" w:rsidP="54CB5DE9" w:rsidRDefault="002724FC" w14:paraId="4E03DB6C" w14:textId="4427A924">
      <w:pPr>
        <w:pStyle w:val="Heading2"/>
        <w:numPr>
          <w:numId w:val="0"/>
        </w:numPr>
        <w:ind w:left="0"/>
        <w:rPr>
          <w:sz w:val="24"/>
          <w:szCs w:val="24"/>
        </w:rPr>
      </w:pPr>
      <w:bookmarkStart w:name="_Toc368912302" w:id="131"/>
      <w:r w:rsidRPr="54CB5DE9" w:rsidR="7F2A3113">
        <w:rPr>
          <w:rFonts w:ascii="Times New Roman" w:hAnsi="Times New Roman" w:eastAsia="Times New Roman" w:cs="Times New Roman"/>
        </w:rPr>
        <w:t xml:space="preserve">5.2. </w:t>
      </w:r>
      <w:r w:rsidRPr="54CB5DE9" w:rsidR="00F304DA">
        <w:rPr>
          <w:rFonts w:ascii="Times New Roman" w:hAnsi="Times New Roman" w:eastAsia="Times New Roman" w:cs="Times New Roman"/>
        </w:rPr>
        <w:t>Language Support</w:t>
      </w:r>
      <w:bookmarkEnd w:id="130"/>
      <w:bookmarkEnd w:id="131"/>
    </w:p>
    <w:p w:rsidRPr="002724FC" w:rsidR="002724FC" w:rsidP="54CB5DE9" w:rsidRDefault="002724FC" w14:paraId="36690CE0" w14:textId="1BF65093">
      <w:pPr>
        <w:pStyle w:val="Heading2"/>
        <w:numPr>
          <w:numId w:val="0"/>
        </w:numPr>
        <w:ind w:left="0"/>
        <w:rPr>
          <w:rFonts w:ascii="Times New Roman" w:hAnsi="Times New Roman" w:eastAsia="Times New Roman" w:cs="Times New Roman"/>
          <w:sz w:val="24"/>
          <w:szCs w:val="24"/>
        </w:rPr>
      </w:pPr>
      <w:bookmarkStart w:name="_Toc207768307" w:id="132"/>
      <w:r w:rsidRPr="54CB5DE9" w:rsidR="002724FC">
        <w:rPr>
          <w:rFonts w:ascii="Times New Roman" w:hAnsi="Times New Roman" w:eastAsia="Times New Roman" w:cs="Times New Roman"/>
          <w:b w:val="0"/>
          <w:bCs w:val="0"/>
          <w:sz w:val="24"/>
          <w:szCs w:val="24"/>
        </w:rPr>
        <w:t xml:space="preserve">CPP on Linux, </w:t>
      </w:r>
      <w:r w:rsidRPr="54CB5DE9" w:rsidR="00B23FB5">
        <w:rPr>
          <w:rFonts w:ascii="Times New Roman" w:hAnsi="Times New Roman" w:eastAsia="Times New Roman" w:cs="Times New Roman"/>
          <w:b w:val="0"/>
          <w:bCs w:val="0"/>
          <w:sz w:val="24"/>
          <w:szCs w:val="24"/>
        </w:rPr>
        <w:t xml:space="preserve">System </w:t>
      </w:r>
      <w:r w:rsidRPr="54CB5DE9" w:rsidR="6184C5FF">
        <w:rPr>
          <w:rFonts w:ascii="Times New Roman" w:hAnsi="Times New Roman" w:eastAsia="Times New Roman" w:cs="Times New Roman"/>
          <w:b w:val="0"/>
          <w:bCs w:val="0"/>
          <w:sz w:val="24"/>
          <w:szCs w:val="24"/>
        </w:rPr>
        <w:t>Programming</w:t>
      </w:r>
      <w:r w:rsidRPr="54CB5DE9" w:rsidR="29D60805">
        <w:rPr>
          <w:rFonts w:ascii="Times New Roman" w:hAnsi="Times New Roman" w:eastAsia="Times New Roman" w:cs="Times New Roman"/>
          <w:b w:val="0"/>
          <w:bCs w:val="0"/>
          <w:sz w:val="24"/>
          <w:szCs w:val="24"/>
        </w:rPr>
        <w:t>,</w:t>
      </w:r>
      <w:r w:rsidRPr="54CB5DE9" w:rsidR="011A7CA6">
        <w:rPr>
          <w:rFonts w:ascii="Times New Roman" w:hAnsi="Times New Roman" w:eastAsia="Times New Roman" w:cs="Times New Roman"/>
          <w:b w:val="0"/>
          <w:bCs w:val="0"/>
          <w:sz w:val="24"/>
          <w:szCs w:val="24"/>
        </w:rPr>
        <w:t xml:space="preserve"> </w:t>
      </w:r>
      <w:r w:rsidRPr="54CB5DE9" w:rsidR="29D60805">
        <w:rPr>
          <w:rFonts w:ascii="Times New Roman" w:hAnsi="Times New Roman" w:eastAsia="Times New Roman" w:cs="Times New Roman"/>
          <w:b w:val="0"/>
          <w:bCs w:val="0"/>
          <w:sz w:val="24"/>
          <w:szCs w:val="24"/>
        </w:rPr>
        <w:t>IPC</w:t>
      </w:r>
      <w:r w:rsidRPr="54CB5DE9" w:rsidR="6184C5FF">
        <w:rPr>
          <w:rFonts w:ascii="Times New Roman" w:hAnsi="Times New Roman" w:eastAsia="Times New Roman" w:cs="Times New Roman"/>
          <w:b w:val="0"/>
          <w:bCs w:val="0"/>
          <w:sz w:val="24"/>
          <w:szCs w:val="24"/>
        </w:rPr>
        <w:t>.</w:t>
      </w:r>
    </w:p>
    <w:p w:rsidRPr="00645017" w:rsidR="00645017" w:rsidP="54CB5DE9" w:rsidRDefault="00645017" w14:paraId="498116F6" w14:textId="5011B990">
      <w:pPr>
        <w:pStyle w:val="Heading2"/>
        <w:numPr>
          <w:numId w:val="0"/>
        </w:numPr>
        <w:ind w:left="0"/>
        <w:rPr>
          <w:rFonts w:ascii="Times New Roman" w:hAnsi="Times New Roman" w:eastAsia="Times New Roman" w:cs="Times New Roman"/>
          <w:sz w:val="24"/>
          <w:szCs w:val="24"/>
        </w:rPr>
      </w:pPr>
      <w:bookmarkStart w:name="_Toc368912303" w:id="133"/>
      <w:r w:rsidRPr="54CB5DE9" w:rsidR="1F499C73">
        <w:rPr>
          <w:rFonts w:ascii="Times New Roman" w:hAnsi="Times New Roman" w:eastAsia="Times New Roman" w:cs="Times New Roman"/>
        </w:rPr>
        <w:t xml:space="preserve">5.3. </w:t>
      </w:r>
      <w:r w:rsidRPr="54CB5DE9" w:rsidR="00F304DA">
        <w:rPr>
          <w:rFonts w:ascii="Times New Roman" w:hAnsi="Times New Roman" w:eastAsia="Times New Roman" w:cs="Times New Roman"/>
        </w:rPr>
        <w:t>User Desktop Requirements</w:t>
      </w:r>
      <w:bookmarkEnd w:id="132"/>
      <w:bookmarkEnd w:id="133"/>
    </w:p>
    <w:p w:rsidRPr="00645017" w:rsidR="00645017" w:rsidP="54CB5DE9" w:rsidRDefault="00645017" w14:paraId="3790F298" w14:textId="5E6BFC40">
      <w:pPr>
        <w:pStyle w:val="Heading2"/>
        <w:numPr>
          <w:numId w:val="0"/>
        </w:numPr>
        <w:ind w:left="0"/>
        <w:rPr>
          <w:rFonts w:ascii="Times New Roman" w:hAnsi="Times New Roman" w:eastAsia="Times New Roman" w:cs="Times New Roman"/>
          <w:b w:val="0"/>
          <w:bCs w:val="0"/>
          <w:sz w:val="24"/>
          <w:szCs w:val="24"/>
        </w:rPr>
      </w:pPr>
      <w:bookmarkStart w:name="_Toc207768308" w:id="134"/>
      <w:r w:rsidRPr="54CB5DE9" w:rsidR="00645017">
        <w:rPr>
          <w:rFonts w:ascii="Times New Roman" w:hAnsi="Times New Roman" w:eastAsia="Times New Roman" w:cs="Times New Roman"/>
          <w:b w:val="0"/>
          <w:bCs w:val="0"/>
          <w:sz w:val="24"/>
          <w:szCs w:val="24"/>
        </w:rPr>
        <w:t xml:space="preserve">We use </w:t>
      </w:r>
      <w:r w:rsidRPr="54CB5DE9" w:rsidR="3E3A9AC6">
        <w:rPr>
          <w:rFonts w:ascii="Times New Roman" w:hAnsi="Times New Roman" w:eastAsia="Times New Roman" w:cs="Times New Roman"/>
          <w:b w:val="0"/>
          <w:bCs w:val="0"/>
          <w:sz w:val="24"/>
          <w:szCs w:val="24"/>
        </w:rPr>
        <w:t>cloud machine</w:t>
      </w:r>
      <w:r w:rsidRPr="54CB5DE9" w:rsidR="00645017">
        <w:rPr>
          <w:rFonts w:ascii="Times New Roman" w:hAnsi="Times New Roman" w:eastAsia="Times New Roman" w:cs="Times New Roman"/>
          <w:b w:val="0"/>
          <w:bCs w:val="0"/>
          <w:sz w:val="24"/>
          <w:szCs w:val="24"/>
        </w:rPr>
        <w:t xml:space="preserve"> and </w:t>
      </w:r>
      <w:r w:rsidRPr="54CB5DE9" w:rsidR="2B68FE52">
        <w:rPr>
          <w:rFonts w:ascii="Times New Roman" w:hAnsi="Times New Roman" w:eastAsia="Times New Roman" w:cs="Times New Roman"/>
          <w:b w:val="0"/>
          <w:bCs w:val="0"/>
          <w:sz w:val="24"/>
          <w:szCs w:val="24"/>
        </w:rPr>
        <w:t>WinSCP</w:t>
      </w:r>
      <w:r w:rsidRPr="54CB5DE9" w:rsidR="00645017">
        <w:rPr>
          <w:rFonts w:ascii="Times New Roman" w:hAnsi="Times New Roman" w:eastAsia="Times New Roman" w:cs="Times New Roman"/>
          <w:b w:val="0"/>
          <w:bCs w:val="0"/>
          <w:sz w:val="24"/>
          <w:szCs w:val="24"/>
        </w:rPr>
        <w:t xml:space="preserve"> as desktop requirements.</w:t>
      </w:r>
    </w:p>
    <w:p w:rsidRPr="0033685F" w:rsidR="0033685F" w:rsidP="54CB5DE9" w:rsidRDefault="0033685F" w14:paraId="318366E8" w14:textId="3EBFEAD7">
      <w:pPr>
        <w:pStyle w:val="Heading2"/>
        <w:numPr>
          <w:numId w:val="0"/>
        </w:numPr>
        <w:ind w:left="0"/>
        <w:rPr>
          <w:rFonts w:ascii="Times New Roman" w:hAnsi="Times New Roman" w:eastAsia="Times New Roman" w:cs="Times New Roman"/>
        </w:rPr>
      </w:pPr>
      <w:bookmarkStart w:name="_Toc368912304" w:id="135"/>
      <w:r w:rsidRPr="47A369CB" w:rsidR="1D23FA46">
        <w:rPr>
          <w:rFonts w:ascii="Times New Roman" w:hAnsi="Times New Roman" w:eastAsia="Times New Roman" w:cs="Times New Roman"/>
        </w:rPr>
        <w:t xml:space="preserve">5.4. </w:t>
      </w:r>
      <w:r w:rsidRPr="47A369CB" w:rsidR="00F304DA">
        <w:rPr>
          <w:rFonts w:ascii="Times New Roman" w:hAnsi="Times New Roman" w:eastAsia="Times New Roman" w:cs="Times New Roman"/>
        </w:rPr>
        <w:t>Server-Side Requirements</w:t>
      </w:r>
      <w:bookmarkEnd w:id="134"/>
      <w:bookmarkEnd w:id="135"/>
    </w:p>
    <w:p w:rsidR="1DEBFDCF" w:rsidP="47A369CB" w:rsidRDefault="1DEBFDCF" w14:paraId="474EBFAA" w14:textId="3BA9A840">
      <w:pPr>
        <w:pStyle w:val="Normal"/>
        <w:ind w:left="0"/>
        <w:rPr>
          <w:rFonts w:ascii="Times New Roman" w:hAnsi="Times New Roman" w:eastAsia="Times New Roman" w:cs="Times New Roman"/>
          <w:noProof w:val="0"/>
          <w:sz w:val="24"/>
          <w:szCs w:val="24"/>
          <w:lang w:val="en-US"/>
        </w:rPr>
      </w:pPr>
      <w:r w:rsidRPr="47A369CB" w:rsidR="565026C0">
        <w:rPr>
          <w:rFonts w:ascii="Times New Roman" w:hAnsi="Times New Roman" w:eastAsia="Times New Roman" w:cs="Times New Roman"/>
          <w:noProof w:val="0"/>
          <w:sz w:val="24"/>
          <w:szCs w:val="24"/>
          <w:lang w:val="en-US"/>
        </w:rPr>
        <w:t>The data files require around 5MB of memory.</w:t>
      </w:r>
      <w:bookmarkStart w:name="_Toc207768309" w:id="136"/>
    </w:p>
    <w:p w:rsidRPr="00C26C21" w:rsidR="00C26C21" w:rsidP="54CB5DE9" w:rsidRDefault="00C26C21" w14:paraId="05EF799B" w14:textId="07B118CB">
      <w:pPr>
        <w:pStyle w:val="Heading3"/>
        <w:numPr>
          <w:numId w:val="0"/>
        </w:numPr>
        <w:ind w:left="0"/>
        <w:rPr>
          <w:rFonts w:ascii="Times New Roman" w:hAnsi="Times New Roman" w:eastAsia="Times New Roman" w:cs="Times New Roman"/>
          <w:sz w:val="24"/>
          <w:szCs w:val="24"/>
        </w:rPr>
      </w:pPr>
      <w:bookmarkStart w:name="_Toc368912305" w:id="137"/>
      <w:r w:rsidRPr="54CB5DE9" w:rsidR="4C448A24">
        <w:rPr>
          <w:rFonts w:ascii="Times New Roman" w:hAnsi="Times New Roman" w:eastAsia="Times New Roman" w:cs="Times New Roman"/>
          <w:sz w:val="24"/>
          <w:szCs w:val="24"/>
        </w:rPr>
        <w:t xml:space="preserve">5.4.1. </w:t>
      </w:r>
      <w:r w:rsidRPr="54CB5DE9" w:rsidR="00F304DA">
        <w:rPr>
          <w:rFonts w:ascii="Times New Roman" w:hAnsi="Times New Roman" w:eastAsia="Times New Roman" w:cs="Times New Roman"/>
          <w:sz w:val="24"/>
          <w:szCs w:val="24"/>
        </w:rPr>
        <w:t>Deployment Considerations</w:t>
      </w:r>
      <w:bookmarkEnd w:id="136"/>
      <w:bookmarkEnd w:id="137"/>
    </w:p>
    <w:p w:rsidR="1DEBFDCF" w:rsidP="1DEBFDCF" w:rsidRDefault="1DEBFDCF" w14:paraId="49DE2C79" w14:textId="79BD9901">
      <w:pPr>
        <w:pStyle w:val="Normal"/>
      </w:pPr>
      <w:bookmarkStart w:name="_Toc207768310" w:id="138"/>
      <w:r w:rsidR="26A9D960">
        <w:rPr/>
        <w:t xml:space="preserve"> </w:t>
      </w:r>
      <w:r w:rsidRPr="47A369CB" w:rsidR="26A9D960">
        <w:rPr>
          <w:rFonts w:ascii="Times New Roman" w:hAnsi="Times New Roman" w:eastAsia="Times New Roman" w:cs="Times New Roman"/>
          <w:noProof w:val="0"/>
          <w:sz w:val="24"/>
          <w:szCs w:val="24"/>
          <w:lang w:val="en-US"/>
        </w:rPr>
        <w:t>Hardware, Software, File Storage, Session Storage</w:t>
      </w:r>
    </w:p>
    <w:p w:rsidRPr="00C26C21" w:rsidR="00C26C21" w:rsidP="54CB5DE9" w:rsidRDefault="00C26C21" w14:paraId="095F2395" w14:textId="6A0851C2">
      <w:pPr>
        <w:pStyle w:val="Heading3"/>
        <w:numPr>
          <w:numId w:val="0"/>
        </w:numPr>
        <w:ind w:left="0"/>
        <w:rPr>
          <w:rFonts w:ascii="Times New Roman" w:hAnsi="Times New Roman" w:eastAsia="Times New Roman" w:cs="Times New Roman"/>
          <w:sz w:val="24"/>
          <w:szCs w:val="24"/>
        </w:rPr>
      </w:pPr>
      <w:bookmarkStart w:name="_Toc368912306" w:id="139"/>
      <w:r w:rsidRPr="47A369CB" w:rsidR="1DBAEABE">
        <w:rPr>
          <w:rFonts w:ascii="Times New Roman" w:hAnsi="Times New Roman" w:eastAsia="Times New Roman" w:cs="Times New Roman"/>
          <w:sz w:val="24"/>
          <w:szCs w:val="24"/>
        </w:rPr>
        <w:t xml:space="preserve">5.4.2. </w:t>
      </w:r>
      <w:r w:rsidRPr="47A369CB" w:rsidR="00F304DA">
        <w:rPr>
          <w:rFonts w:ascii="Times New Roman" w:hAnsi="Times New Roman" w:eastAsia="Times New Roman" w:cs="Times New Roman"/>
          <w:sz w:val="24"/>
          <w:szCs w:val="24"/>
        </w:rPr>
        <w:t xml:space="preserve">Application Server Disk </w:t>
      </w:r>
      <w:r w:rsidRPr="47A369CB" w:rsidR="4E0BFDAC">
        <w:rPr>
          <w:rFonts w:ascii="Times New Roman" w:hAnsi="Times New Roman" w:eastAsia="Times New Roman" w:cs="Times New Roman"/>
          <w:sz w:val="24"/>
          <w:szCs w:val="24"/>
        </w:rPr>
        <w:t>Space</w:t>
      </w:r>
      <w:bookmarkEnd w:id="138"/>
      <w:bookmarkEnd w:id="139"/>
    </w:p>
    <w:p w:rsidR="1DEBFDCF" w:rsidP="47A369CB" w:rsidRDefault="1DEBFDCF" w14:paraId="68FB210B" w14:textId="11C1DF1A">
      <w:pPr>
        <w:pStyle w:val="Normal"/>
        <w:rPr>
          <w:rFonts w:ascii="Times New Roman" w:hAnsi="Times New Roman" w:eastAsia="Times New Roman" w:cs="Times New Roman"/>
          <w:noProof w:val="0"/>
          <w:sz w:val="24"/>
          <w:szCs w:val="24"/>
          <w:lang w:val="en-US"/>
        </w:rPr>
      </w:pPr>
      <w:r w:rsidRPr="47A369CB" w:rsidR="7E16B332">
        <w:rPr>
          <w:rFonts w:ascii="Times New Roman" w:hAnsi="Times New Roman" w:eastAsia="Times New Roman" w:cs="Times New Roman"/>
          <w:noProof w:val="0"/>
          <w:sz w:val="24"/>
          <w:szCs w:val="24"/>
          <w:lang w:val="en-US"/>
        </w:rPr>
        <w:t>Not applicable to this project</w:t>
      </w:r>
      <w:r w:rsidRPr="47A369CB" w:rsidR="2534D17D">
        <w:rPr>
          <w:rFonts w:ascii="Times New Roman" w:hAnsi="Times New Roman" w:eastAsia="Times New Roman" w:cs="Times New Roman"/>
          <w:noProof w:val="0"/>
          <w:sz w:val="24"/>
          <w:szCs w:val="24"/>
          <w:lang w:val="en-US"/>
        </w:rPr>
        <w:t>.</w:t>
      </w:r>
      <w:bookmarkStart w:name="_Toc207768311" w:id="140"/>
    </w:p>
    <w:p w:rsidRPr="00C26C21" w:rsidR="00C26C21" w:rsidP="54CB5DE9" w:rsidRDefault="00C26C21" w14:paraId="5FE6ECAD" w14:textId="40B48E2E">
      <w:pPr>
        <w:pStyle w:val="Heading3"/>
        <w:numPr>
          <w:numId w:val="0"/>
        </w:numPr>
        <w:ind w:left="0"/>
        <w:rPr>
          <w:rFonts w:ascii="Times New Roman" w:hAnsi="Times New Roman" w:eastAsia="Times New Roman" w:cs="Times New Roman"/>
          <w:sz w:val="24"/>
          <w:szCs w:val="24"/>
        </w:rPr>
      </w:pPr>
      <w:bookmarkStart w:name="_Toc368912307" w:id="141"/>
      <w:r w:rsidRPr="54CB5DE9" w:rsidR="5460223F">
        <w:rPr>
          <w:rFonts w:ascii="Times New Roman" w:hAnsi="Times New Roman" w:eastAsia="Times New Roman" w:cs="Times New Roman"/>
          <w:sz w:val="24"/>
          <w:szCs w:val="24"/>
        </w:rPr>
        <w:t xml:space="preserve">5.4.3. </w:t>
      </w:r>
      <w:r w:rsidRPr="54CB5DE9" w:rsidR="00F304DA">
        <w:rPr>
          <w:rFonts w:ascii="Times New Roman" w:hAnsi="Times New Roman" w:eastAsia="Times New Roman" w:cs="Times New Roman"/>
          <w:sz w:val="24"/>
          <w:szCs w:val="24"/>
        </w:rPr>
        <w:t>Database Server Disk Spac</w:t>
      </w:r>
      <w:bookmarkStart w:name="_Toc207768312" w:id="142"/>
      <w:bookmarkEnd w:id="140"/>
      <w:r w:rsidRPr="54CB5DE9" w:rsidR="00F304DA">
        <w:rPr>
          <w:rFonts w:ascii="Times New Roman" w:hAnsi="Times New Roman" w:eastAsia="Times New Roman" w:cs="Times New Roman"/>
          <w:sz w:val="24"/>
          <w:szCs w:val="24"/>
        </w:rPr>
        <w:t>e</w:t>
      </w:r>
      <w:bookmarkEnd w:id="141"/>
    </w:p>
    <w:p w:rsidR="1DEBFDCF" w:rsidP="47A369CB" w:rsidRDefault="1DEBFDCF" w14:paraId="21EF645C" w14:textId="3168B174">
      <w:pPr>
        <w:pStyle w:val="Normal"/>
        <w:rPr>
          <w:rFonts w:ascii="Times New Roman" w:hAnsi="Times New Roman" w:eastAsia="Times New Roman" w:cs="Times New Roman"/>
          <w:noProof w:val="0"/>
          <w:sz w:val="24"/>
          <w:szCs w:val="24"/>
          <w:lang w:val="en-US"/>
        </w:rPr>
      </w:pPr>
      <w:r w:rsidRPr="47A369CB" w:rsidR="204342FC">
        <w:rPr>
          <w:rFonts w:ascii="Times New Roman" w:hAnsi="Times New Roman" w:eastAsia="Times New Roman" w:cs="Times New Roman"/>
          <w:sz w:val="24"/>
          <w:szCs w:val="24"/>
        </w:rPr>
        <w:t xml:space="preserve"> </w:t>
      </w:r>
      <w:r w:rsidRPr="47A369CB" w:rsidR="68C1129D">
        <w:rPr>
          <w:rFonts w:ascii="Times New Roman" w:hAnsi="Times New Roman" w:eastAsia="Times New Roman" w:cs="Times New Roman"/>
          <w:noProof w:val="0"/>
          <w:sz w:val="24"/>
          <w:szCs w:val="24"/>
          <w:lang w:val="en-US"/>
        </w:rPr>
        <w:t>Not applicable to this project.</w:t>
      </w:r>
    </w:p>
    <w:p w:rsidRPr="00C26C21" w:rsidR="00C26C21" w:rsidP="54CB5DE9" w:rsidRDefault="00C26C21" w14:paraId="1987E4F2" w14:textId="1EE634BB">
      <w:pPr>
        <w:pStyle w:val="Heading3"/>
        <w:numPr>
          <w:numId w:val="0"/>
        </w:numPr>
        <w:ind w:left="0"/>
        <w:rPr>
          <w:rFonts w:ascii="Times New Roman" w:hAnsi="Times New Roman" w:eastAsia="Times New Roman" w:cs="Times New Roman"/>
          <w:sz w:val="24"/>
          <w:szCs w:val="24"/>
        </w:rPr>
      </w:pPr>
      <w:bookmarkStart w:name="_Toc368912308" w:id="143"/>
      <w:r w:rsidRPr="54CB5DE9" w:rsidR="300CDA59">
        <w:rPr>
          <w:rFonts w:ascii="Times New Roman" w:hAnsi="Times New Roman" w:eastAsia="Times New Roman" w:cs="Times New Roman"/>
          <w:sz w:val="24"/>
          <w:szCs w:val="24"/>
        </w:rPr>
        <w:t xml:space="preserve">5.4.4. </w:t>
      </w:r>
      <w:r w:rsidRPr="54CB5DE9" w:rsidR="00F304DA">
        <w:rPr>
          <w:rFonts w:ascii="Times New Roman" w:hAnsi="Times New Roman" w:eastAsia="Times New Roman" w:cs="Times New Roman"/>
          <w:sz w:val="24"/>
          <w:szCs w:val="24"/>
        </w:rPr>
        <w:t>Integration Requirements</w:t>
      </w:r>
      <w:bookmarkEnd w:id="142"/>
      <w:bookmarkEnd w:id="143"/>
    </w:p>
    <w:p w:rsidR="1DEBFDCF" w:rsidP="6B14B670" w:rsidRDefault="1DEBFDCF" w14:paraId="647B9C3C" w14:textId="2E4791DD">
      <w:pPr>
        <w:pStyle w:val="Normal"/>
        <w:jc w:val="both"/>
        <w:rPr>
          <w:rFonts w:ascii="Times New Roman" w:hAnsi="Times New Roman" w:eastAsia="Times New Roman" w:cs="Times New Roman"/>
          <w:noProof w:val="0"/>
          <w:sz w:val="24"/>
          <w:szCs w:val="24"/>
          <w:lang w:val="en-US"/>
        </w:rPr>
      </w:pPr>
      <w:bookmarkStart w:name="_Toc207768313" w:id="144"/>
      <w:bookmarkStart w:name="_Int_LT0NN5WM" w:id="427571293"/>
      <w:r w:rsidRPr="54CB5DE9" w:rsidR="6E322C78">
        <w:rPr>
          <w:rFonts w:ascii="Times New Roman" w:hAnsi="Times New Roman" w:eastAsia="Times New Roman" w:cs="Times New Roman"/>
          <w:noProof w:val="0"/>
          <w:sz w:val="24"/>
          <w:szCs w:val="24"/>
          <w:lang w:val="en-US"/>
        </w:rPr>
        <w:t>Integration</w:t>
      </w:r>
      <w:bookmarkEnd w:id="427571293"/>
      <w:r w:rsidRPr="54CB5DE9" w:rsidR="442B3822">
        <w:rPr>
          <w:rFonts w:ascii="Times New Roman" w:hAnsi="Times New Roman" w:eastAsia="Times New Roman" w:cs="Times New Roman"/>
          <w:noProof w:val="0"/>
          <w:sz w:val="24"/>
          <w:szCs w:val="24"/>
          <w:lang w:val="en-US"/>
        </w:rPr>
        <w:t xml:space="preserve"> is connecting systems, </w:t>
      </w:r>
      <w:bookmarkStart w:name="_Int_q0DKX1UM" w:id="1791628723"/>
      <w:r w:rsidRPr="54CB5DE9" w:rsidR="5DAF8943">
        <w:rPr>
          <w:rFonts w:ascii="Times New Roman" w:hAnsi="Times New Roman" w:eastAsia="Times New Roman" w:cs="Times New Roman"/>
          <w:noProof w:val="0"/>
          <w:sz w:val="24"/>
          <w:szCs w:val="24"/>
          <w:lang w:val="en-US"/>
        </w:rPr>
        <w:t>applications,</w:t>
      </w:r>
      <w:bookmarkEnd w:id="1791628723"/>
      <w:r w:rsidRPr="54CB5DE9" w:rsidR="442B3822">
        <w:rPr>
          <w:rFonts w:ascii="Times New Roman" w:hAnsi="Times New Roman" w:eastAsia="Times New Roman" w:cs="Times New Roman"/>
          <w:noProof w:val="0"/>
          <w:sz w:val="24"/>
          <w:szCs w:val="24"/>
          <w:lang w:val="en-US"/>
        </w:rPr>
        <w:t xml:space="preserve"> and devices together so that </w:t>
      </w:r>
      <w:bookmarkStart w:name="_Int_b5najFCY" w:id="349677894"/>
      <w:r w:rsidRPr="54CB5DE9" w:rsidR="75DD82F0">
        <w:rPr>
          <w:rFonts w:ascii="Times New Roman" w:hAnsi="Times New Roman" w:eastAsia="Times New Roman" w:cs="Times New Roman"/>
          <w:noProof w:val="0"/>
          <w:sz w:val="24"/>
          <w:szCs w:val="24"/>
          <w:lang w:val="en-US"/>
        </w:rPr>
        <w:t>you have</w:t>
      </w:r>
      <w:bookmarkEnd w:id="349677894"/>
      <w:bookmarkStart w:name="_Int_05DF7SeE" w:id="946448921"/>
      <w:r w:rsidRPr="54CB5DE9" w:rsidR="45A6402F">
        <w:rPr>
          <w:rFonts w:ascii="Times New Roman" w:hAnsi="Times New Roman" w:eastAsia="Times New Roman" w:cs="Times New Roman"/>
          <w:noProof w:val="0"/>
          <w:sz w:val="24"/>
          <w:szCs w:val="24"/>
          <w:lang w:val="en-US"/>
        </w:rPr>
        <w:t xml:space="preserve"> a</w:t>
      </w:r>
      <w:bookmarkEnd w:id="946448921"/>
      <w:r w:rsidRPr="54CB5DE9" w:rsidR="442B3822">
        <w:rPr>
          <w:rFonts w:ascii="Times New Roman" w:hAnsi="Times New Roman" w:eastAsia="Times New Roman" w:cs="Times New Roman"/>
          <w:noProof w:val="0"/>
          <w:sz w:val="24"/>
          <w:szCs w:val="24"/>
          <w:lang w:val="en-US"/>
        </w:rPr>
        <w:t xml:space="preserve"> better flow of data and processes. </w:t>
      </w:r>
    </w:p>
    <w:p w:rsidRPr="00C26C21" w:rsidR="00C26C21" w:rsidP="54CB5DE9" w:rsidRDefault="00C26C21" w14:paraId="3AD4F5AA" w14:textId="07E6222C">
      <w:pPr>
        <w:pStyle w:val="Heading3"/>
        <w:numPr>
          <w:numId w:val="0"/>
        </w:numPr>
        <w:ind w:left="0"/>
        <w:rPr>
          <w:rFonts w:ascii="Times New Roman" w:hAnsi="Times New Roman" w:eastAsia="Times New Roman" w:cs="Times New Roman"/>
          <w:sz w:val="24"/>
          <w:szCs w:val="24"/>
        </w:rPr>
      </w:pPr>
      <w:bookmarkStart w:name="_Toc361155804" w:id="145"/>
      <w:bookmarkStart w:name="_Toc368912309" w:id="146"/>
      <w:r w:rsidRPr="54CB5DE9" w:rsidR="41013F59">
        <w:rPr>
          <w:rFonts w:ascii="Times New Roman" w:hAnsi="Times New Roman" w:eastAsia="Times New Roman" w:cs="Times New Roman"/>
          <w:sz w:val="24"/>
          <w:szCs w:val="24"/>
        </w:rPr>
        <w:t xml:space="preserve">5.4.5. </w:t>
      </w:r>
      <w:r w:rsidRPr="54CB5DE9" w:rsidR="00C57D33">
        <w:rPr>
          <w:rFonts w:ascii="Times New Roman" w:hAnsi="Times New Roman" w:eastAsia="Times New Roman" w:cs="Times New Roman"/>
          <w:sz w:val="24"/>
          <w:szCs w:val="24"/>
        </w:rPr>
        <w:t>Jobs</w:t>
      </w:r>
      <w:bookmarkEnd w:id="145"/>
      <w:bookmarkEnd w:id="146"/>
    </w:p>
    <w:p w:rsidR="1DEBFDCF" w:rsidP="47A369CB" w:rsidRDefault="1DEBFDCF" w14:paraId="3AA24751" w14:textId="4349268A">
      <w:pPr>
        <w:pStyle w:val="Normal"/>
        <w:ind w:firstLine="0"/>
        <w:rPr>
          <w:rFonts w:ascii="Times New Roman" w:hAnsi="Times New Roman" w:eastAsia="Times New Roman" w:cs="Times New Roman"/>
          <w:noProof w:val="0"/>
          <w:sz w:val="24"/>
          <w:szCs w:val="24"/>
          <w:lang w:val="en-US"/>
        </w:rPr>
      </w:pPr>
      <w:r w:rsidRPr="47A369CB" w:rsidR="10B0440B">
        <w:rPr>
          <w:rFonts w:ascii="Times New Roman" w:hAnsi="Times New Roman" w:eastAsia="Times New Roman" w:cs="Times New Roman"/>
          <w:sz w:val="24"/>
          <w:szCs w:val="24"/>
        </w:rPr>
        <w:t xml:space="preserve"> </w:t>
      </w:r>
      <w:r w:rsidRPr="47A369CB" w:rsidR="2A5AD299">
        <w:rPr>
          <w:rFonts w:ascii="Times New Roman" w:hAnsi="Times New Roman" w:eastAsia="Times New Roman" w:cs="Times New Roman"/>
          <w:noProof w:val="0"/>
          <w:sz w:val="24"/>
          <w:szCs w:val="24"/>
          <w:lang w:val="en-US"/>
        </w:rPr>
        <w:t>Not applicable for this project.</w:t>
      </w:r>
    </w:p>
    <w:p w:rsidRPr="00C26C21" w:rsidR="00C26C21" w:rsidP="54CB5DE9" w:rsidRDefault="00C26C21" w14:paraId="5E8856F7" w14:textId="5A85A83A">
      <w:pPr>
        <w:pStyle w:val="Heading3"/>
        <w:numPr>
          <w:numId w:val="0"/>
        </w:numPr>
        <w:ind w:left="0"/>
        <w:rPr>
          <w:rFonts w:ascii="Times New Roman" w:hAnsi="Times New Roman" w:eastAsia="Times New Roman" w:cs="Times New Roman"/>
          <w:sz w:val="24"/>
          <w:szCs w:val="24"/>
        </w:rPr>
      </w:pPr>
      <w:bookmarkStart w:name="_Toc361155805" w:id="147"/>
      <w:bookmarkStart w:name="_Toc368912310" w:id="148"/>
      <w:r w:rsidRPr="54CB5DE9" w:rsidR="7E5B22EE">
        <w:rPr>
          <w:rFonts w:ascii="Times New Roman" w:hAnsi="Times New Roman" w:eastAsia="Times New Roman" w:cs="Times New Roman"/>
          <w:sz w:val="24"/>
          <w:szCs w:val="24"/>
        </w:rPr>
        <w:t xml:space="preserve">5.4.6. </w:t>
      </w:r>
      <w:r w:rsidRPr="54CB5DE9" w:rsidR="00C57D33">
        <w:rPr>
          <w:rFonts w:ascii="Times New Roman" w:hAnsi="Times New Roman" w:eastAsia="Times New Roman" w:cs="Times New Roman"/>
          <w:sz w:val="24"/>
          <w:szCs w:val="24"/>
        </w:rPr>
        <w:t>Network</w:t>
      </w:r>
      <w:bookmarkEnd w:id="147"/>
      <w:bookmarkEnd w:id="148"/>
      <w:r w:rsidRPr="54CB5DE9" w:rsidR="00C57D33">
        <w:rPr>
          <w:rFonts w:ascii="Times New Roman" w:hAnsi="Times New Roman" w:eastAsia="Times New Roman" w:cs="Times New Roman"/>
          <w:sz w:val="24"/>
          <w:szCs w:val="24"/>
        </w:rPr>
        <w:t xml:space="preserve"> </w:t>
      </w:r>
    </w:p>
    <w:p w:rsidR="1DEBFDCF" w:rsidP="1DEBFDCF" w:rsidRDefault="1DEBFDCF" w14:paraId="59214126" w14:textId="655D34CA">
      <w:pPr>
        <w:pStyle w:val="Normal"/>
      </w:pPr>
      <w:r w:rsidR="2C9A76BC">
        <w:rPr/>
        <w:t xml:space="preserve"> </w:t>
      </w:r>
      <w:r w:rsidRPr="47A369CB" w:rsidR="2C9A76BC">
        <w:rPr>
          <w:rFonts w:ascii="Times New Roman" w:hAnsi="Times New Roman" w:eastAsia="Times New Roman" w:cs="Times New Roman"/>
          <w:noProof w:val="0"/>
          <w:sz w:val="24"/>
          <w:szCs w:val="24"/>
          <w:lang w:val="en-US"/>
        </w:rPr>
        <w:t>Network used to implement this application is TCP LAN</w:t>
      </w:r>
    </w:p>
    <w:p w:rsidRPr="00C26C21" w:rsidR="00C26C21" w:rsidP="54CB5DE9" w:rsidRDefault="00C26C21" w14:paraId="72182DD9" w14:textId="4D1E5F89">
      <w:pPr>
        <w:pStyle w:val="Heading3"/>
        <w:numPr>
          <w:numId w:val="0"/>
        </w:numPr>
        <w:ind w:left="0"/>
        <w:rPr>
          <w:rFonts w:ascii="Times New Roman" w:hAnsi="Times New Roman" w:eastAsia="Times New Roman" w:cs="Times New Roman"/>
          <w:sz w:val="24"/>
          <w:szCs w:val="24"/>
        </w:rPr>
      </w:pPr>
      <w:bookmarkStart w:name="_Toc361155806" w:id="149"/>
      <w:bookmarkStart w:name="_Toc368912311" w:id="150"/>
      <w:r w:rsidRPr="54CB5DE9" w:rsidR="2A48C35A">
        <w:rPr>
          <w:rFonts w:ascii="Times New Roman" w:hAnsi="Times New Roman" w:eastAsia="Times New Roman" w:cs="Times New Roman"/>
          <w:sz w:val="24"/>
          <w:szCs w:val="24"/>
        </w:rPr>
        <w:t xml:space="preserve">5.4.7. </w:t>
      </w:r>
      <w:r w:rsidRPr="54CB5DE9" w:rsidR="00C57D33">
        <w:rPr>
          <w:rFonts w:ascii="Times New Roman" w:hAnsi="Times New Roman" w:eastAsia="Times New Roman" w:cs="Times New Roman"/>
          <w:sz w:val="24"/>
          <w:szCs w:val="24"/>
        </w:rPr>
        <w:t>Others</w:t>
      </w:r>
      <w:bookmarkEnd w:id="149"/>
      <w:bookmarkEnd w:id="150"/>
    </w:p>
    <w:p w:rsidR="392338C9" w:rsidP="1DEBFDCF" w:rsidRDefault="392338C9" w14:paraId="6ED88524" w14:textId="01B9AC71">
      <w:pPr>
        <w:pStyle w:val="Normal"/>
        <w:rPr>
          <w:sz w:val="24"/>
          <w:szCs w:val="24"/>
        </w:rPr>
      </w:pPr>
      <w:r w:rsidRPr="54CB5DE9" w:rsidR="392338C9">
        <w:rPr>
          <w:sz w:val="24"/>
          <w:szCs w:val="24"/>
        </w:rPr>
        <w:t xml:space="preserve"> </w:t>
      </w:r>
      <w:r w:rsidRPr="54CB5DE9" w:rsidR="392338C9">
        <w:rPr>
          <w:sz w:val="24"/>
          <w:szCs w:val="24"/>
        </w:rPr>
        <w:t>Not Applicable</w:t>
      </w:r>
    </w:p>
    <w:p w:rsidR="00645017" w:rsidP="54CB5DE9" w:rsidRDefault="004A27EA" w14:paraId="76CBA7B0" w14:textId="385EF3B5">
      <w:pPr>
        <w:pStyle w:val="Heading2"/>
        <w:numPr>
          <w:numId w:val="0"/>
        </w:numPr>
        <w:ind w:left="0"/>
        <w:rPr>
          <w:rFonts w:ascii="Times New Roman" w:hAnsi="Times New Roman" w:eastAsia="Times New Roman" w:cs="Times New Roman"/>
        </w:rPr>
      </w:pPr>
      <w:bookmarkStart w:name="_Toc361155807" w:id="151"/>
      <w:bookmarkStart w:name="_Toc368912312" w:id="152"/>
      <w:r w:rsidRPr="54CB5DE9" w:rsidR="7E8A755F">
        <w:rPr>
          <w:rFonts w:ascii="Times New Roman" w:hAnsi="Times New Roman" w:eastAsia="Times New Roman" w:cs="Times New Roman"/>
        </w:rPr>
        <w:t xml:space="preserve">5.5. </w:t>
      </w:r>
      <w:r w:rsidRPr="54CB5DE9" w:rsidR="00C57D33">
        <w:rPr>
          <w:rFonts w:ascii="Times New Roman" w:hAnsi="Times New Roman" w:eastAsia="Times New Roman" w:cs="Times New Roman"/>
        </w:rPr>
        <w:t>Configuration</w:t>
      </w:r>
      <w:bookmarkEnd w:id="151"/>
      <w:bookmarkEnd w:id="152"/>
    </w:p>
    <w:p w:rsidRPr="00645017" w:rsidR="00645017" w:rsidP="54CB5DE9" w:rsidRDefault="00645017" w14:paraId="01740B1D" w14:textId="7EC52087">
      <w:pPr>
        <w:pStyle w:val="BodyText"/>
        <w:ind w:left="0"/>
        <w:rPr>
          <w:sz w:val="24"/>
          <w:szCs w:val="24"/>
        </w:rPr>
      </w:pPr>
      <w:r w:rsidRPr="54CB5DE9" w:rsidR="00645017">
        <w:rPr>
          <w:sz w:val="24"/>
          <w:szCs w:val="24"/>
        </w:rPr>
        <w:t>Operating system, Processor.</w:t>
      </w:r>
    </w:p>
    <w:p w:rsidRPr="004A27EA" w:rsidR="004A27EA" w:rsidP="54CB5DE9" w:rsidRDefault="004A27EA" w14:paraId="4865546F" w14:textId="77F2A9FA">
      <w:pPr>
        <w:pStyle w:val="Heading3"/>
        <w:numPr>
          <w:numId w:val="0"/>
        </w:numPr>
        <w:ind w:left="0"/>
        <w:rPr>
          <w:rFonts w:ascii="Times New Roman" w:hAnsi="Times New Roman" w:eastAsia="Times New Roman" w:cs="Times New Roman"/>
          <w:sz w:val="24"/>
          <w:szCs w:val="24"/>
        </w:rPr>
      </w:pPr>
      <w:bookmarkStart w:name="_Toc361155808" w:id="153"/>
      <w:bookmarkStart w:name="_Toc368912313" w:id="154"/>
      <w:r w:rsidRPr="54CB5DE9" w:rsidR="0BF736CC">
        <w:rPr>
          <w:rFonts w:ascii="Times New Roman" w:hAnsi="Times New Roman" w:eastAsia="Times New Roman" w:cs="Times New Roman"/>
          <w:sz w:val="24"/>
          <w:szCs w:val="24"/>
        </w:rPr>
        <w:t xml:space="preserve">5.5.1. </w:t>
      </w:r>
      <w:r w:rsidRPr="54CB5DE9" w:rsidR="00C57D33">
        <w:rPr>
          <w:rFonts w:ascii="Times New Roman" w:hAnsi="Times New Roman" w:eastAsia="Times New Roman" w:cs="Times New Roman"/>
          <w:sz w:val="24"/>
          <w:szCs w:val="24"/>
        </w:rPr>
        <w:t>Operating System</w:t>
      </w:r>
      <w:bookmarkEnd w:id="153"/>
      <w:bookmarkEnd w:id="154"/>
    </w:p>
    <w:p w:rsidR="0766A78A" w:rsidP="1DEBFDCF" w:rsidRDefault="0766A78A" w14:paraId="4DDE0F6A" w14:textId="6237E6D9">
      <w:pPr>
        <w:rPr>
          <w:rFonts w:ascii="Times New Roman" w:hAnsi="Times New Roman" w:eastAsia="Times New Roman" w:cs="Times New Roman"/>
          <w:noProof w:val="0"/>
          <w:sz w:val="24"/>
          <w:szCs w:val="24"/>
          <w:lang w:val="en-US"/>
        </w:rPr>
      </w:pPr>
      <w:r w:rsidRPr="54CB5DE9" w:rsidR="0766A78A">
        <w:rPr>
          <w:rFonts w:ascii="Times New Roman" w:hAnsi="Times New Roman" w:eastAsia="Times New Roman" w:cs="Times New Roman"/>
          <w:noProof w:val="0"/>
          <w:sz w:val="24"/>
          <w:szCs w:val="24"/>
          <w:lang w:val="en-US"/>
        </w:rPr>
        <w:t xml:space="preserve"> </w:t>
      </w:r>
      <w:r w:rsidRPr="54CB5DE9" w:rsidR="7DE67A9B">
        <w:rPr>
          <w:rFonts w:ascii="Times New Roman" w:hAnsi="Times New Roman" w:eastAsia="Times New Roman" w:cs="Times New Roman"/>
          <w:noProof w:val="0"/>
          <w:sz w:val="24"/>
          <w:szCs w:val="24"/>
          <w:lang w:val="en-US"/>
        </w:rPr>
        <w:t>Linux</w:t>
      </w:r>
    </w:p>
    <w:p w:rsidR="004A27EA" w:rsidP="54CB5DE9" w:rsidRDefault="004A27EA" w14:paraId="26850B49" w14:textId="5C2B980F">
      <w:pPr>
        <w:pStyle w:val="Heading3"/>
        <w:numPr>
          <w:numId w:val="0"/>
        </w:numPr>
        <w:ind w:left="0"/>
        <w:rPr>
          <w:rFonts w:ascii="Times New Roman" w:hAnsi="Times New Roman" w:eastAsia="Times New Roman" w:cs="Times New Roman"/>
          <w:sz w:val="24"/>
          <w:szCs w:val="24"/>
        </w:rPr>
      </w:pPr>
      <w:bookmarkStart w:name="_Toc361155809" w:id="155"/>
      <w:bookmarkStart w:name="_Toc368912314" w:id="156"/>
      <w:r w:rsidRPr="47A369CB" w:rsidR="02673468">
        <w:rPr>
          <w:rFonts w:ascii="Times New Roman" w:hAnsi="Times New Roman" w:eastAsia="Times New Roman" w:cs="Times New Roman"/>
          <w:sz w:val="24"/>
          <w:szCs w:val="24"/>
        </w:rPr>
        <w:t xml:space="preserve">5.5.2. </w:t>
      </w:r>
      <w:r w:rsidRPr="47A369CB" w:rsidR="00C57D33">
        <w:rPr>
          <w:rFonts w:ascii="Times New Roman" w:hAnsi="Times New Roman" w:eastAsia="Times New Roman" w:cs="Times New Roman"/>
          <w:sz w:val="24"/>
          <w:szCs w:val="24"/>
        </w:rPr>
        <w:t>Databas</w:t>
      </w:r>
      <w:r w:rsidRPr="47A369CB" w:rsidR="54E5372F">
        <w:rPr>
          <w:rFonts w:ascii="Times New Roman" w:hAnsi="Times New Roman" w:eastAsia="Times New Roman" w:cs="Times New Roman"/>
          <w:sz w:val="24"/>
          <w:szCs w:val="24"/>
        </w:rPr>
        <w:t>e</w:t>
      </w:r>
      <w:bookmarkEnd w:id="155"/>
      <w:bookmarkEnd w:id="156"/>
    </w:p>
    <w:p w:rsidRPr="00645017" w:rsidR="00645017" w:rsidP="54CB5DE9" w:rsidRDefault="00645017" w14:paraId="295AA3CB" w14:textId="10BE637F">
      <w:pPr>
        <w:pStyle w:val="BodyText"/>
        <w:ind w:left="0"/>
        <w:rPr>
          <w:sz w:val="24"/>
          <w:szCs w:val="24"/>
        </w:rPr>
      </w:pPr>
      <w:r w:rsidRPr="54CB5DE9" w:rsidR="00645017">
        <w:rPr>
          <w:sz w:val="24"/>
          <w:szCs w:val="24"/>
        </w:rPr>
        <w:t>Operating system, Processor, memory.</w:t>
      </w:r>
    </w:p>
    <w:p w:rsidR="004A27EA" w:rsidP="54CB5DE9" w:rsidRDefault="004A27EA" w14:paraId="26D125C9" w14:textId="6A12615C">
      <w:pPr>
        <w:pStyle w:val="Heading3"/>
        <w:numPr>
          <w:numId w:val="0"/>
        </w:numPr>
        <w:ind w:left="0"/>
      </w:pPr>
      <w:bookmarkStart w:name="_Toc361155810" w:id="157"/>
      <w:bookmarkStart w:name="_Toc368912315" w:id="158"/>
      <w:r w:rsidRPr="54CB5DE9" w:rsidR="615DB22E">
        <w:rPr>
          <w:rFonts w:ascii="Times New Roman" w:hAnsi="Times New Roman" w:eastAsia="Times New Roman" w:cs="Times New Roman"/>
          <w:sz w:val="24"/>
          <w:szCs w:val="24"/>
        </w:rPr>
        <w:t xml:space="preserve">5.5.3. </w:t>
      </w:r>
      <w:r w:rsidRPr="54CB5DE9" w:rsidR="00C57D33">
        <w:rPr>
          <w:rFonts w:ascii="Times New Roman" w:hAnsi="Times New Roman" w:eastAsia="Times New Roman" w:cs="Times New Roman"/>
          <w:sz w:val="24"/>
          <w:szCs w:val="24"/>
        </w:rPr>
        <w:t>Network</w:t>
      </w:r>
      <w:bookmarkEnd w:id="157"/>
      <w:bookmarkEnd w:id="158"/>
      <w:r w:rsidR="00C57D33">
        <w:rPr/>
        <w:t xml:space="preserve"> </w:t>
      </w:r>
    </w:p>
    <w:p w:rsidRPr="00645017" w:rsidR="00645017" w:rsidP="1DEBFDCF" w:rsidRDefault="00645017" w14:paraId="087B1367" w14:textId="18B7F369">
      <w:pPr>
        <w:pStyle w:val="Normal"/>
        <w:ind/>
        <w:rPr>
          <w:rFonts w:ascii="Times New Roman" w:hAnsi="Times New Roman" w:eastAsia="Times New Roman" w:cs="Times New Roman"/>
          <w:noProof w:val="0"/>
          <w:color w:val="202124"/>
          <w:sz w:val="24"/>
          <w:szCs w:val="24"/>
          <w:lang w:val="en-US"/>
        </w:rPr>
      </w:pPr>
      <w:r w:rsidRPr="54CB5DE9" w:rsidR="1CA6E862">
        <w:rPr>
          <w:rFonts w:ascii="Times New Roman" w:hAnsi="Times New Roman" w:eastAsia="Times New Roman" w:cs="Times New Roman"/>
          <w:noProof w:val="0"/>
          <w:color w:val="202124"/>
          <w:sz w:val="24"/>
          <w:szCs w:val="24"/>
          <w:lang w:val="en-US"/>
        </w:rPr>
        <w:t>It is</w:t>
      </w:r>
      <w:r w:rsidRPr="54CB5DE9" w:rsidR="1CA6E862">
        <w:rPr>
          <w:rFonts w:ascii="Times New Roman" w:hAnsi="Times New Roman" w:eastAsia="Times New Roman" w:cs="Times New Roman"/>
          <w:noProof w:val="0"/>
          <w:color w:val="202124"/>
          <w:sz w:val="24"/>
          <w:szCs w:val="24"/>
          <w:lang w:val="en-US"/>
        </w:rPr>
        <w:t xml:space="preserve"> </w:t>
      </w:r>
      <w:r w:rsidRPr="54CB5DE9" w:rsidR="1CA6E862">
        <w:rPr>
          <w:rFonts w:ascii="Times New Roman" w:hAnsi="Times New Roman" w:eastAsia="Times New Roman" w:cs="Times New Roman"/>
          <w:noProof w:val="0"/>
          <w:color w:val="202124"/>
          <w:sz w:val="24"/>
          <w:szCs w:val="24"/>
          <w:lang w:val="en-US"/>
        </w:rPr>
        <w:t>a technique used for planning and scheduling large projects in such a way that it minimizes trouble spots such as delays and interruptions by</w:t>
      </w:r>
      <w:r w:rsidRPr="54CB5DE9" w:rsidR="1CA6E862">
        <w:rPr>
          <w:rFonts w:ascii="Times New Roman" w:hAnsi="Times New Roman" w:eastAsia="Times New Roman" w:cs="Times New Roman"/>
          <w:noProof w:val="0"/>
          <w:color w:val="202124"/>
          <w:sz w:val="24"/>
          <w:szCs w:val="24"/>
          <w:lang w:val="en-US"/>
        </w:rPr>
        <w:t xml:space="preserve"> </w:t>
      </w:r>
      <w:r w:rsidRPr="54CB5DE9" w:rsidR="1CA6E862">
        <w:rPr>
          <w:rFonts w:ascii="Times New Roman" w:hAnsi="Times New Roman" w:eastAsia="Times New Roman" w:cs="Times New Roman"/>
          <w:noProof w:val="0"/>
          <w:color w:val="202124"/>
          <w:sz w:val="24"/>
          <w:szCs w:val="24"/>
          <w:lang w:val="en-US"/>
        </w:rPr>
        <w:t>determinin</w:t>
      </w:r>
      <w:r w:rsidRPr="54CB5DE9" w:rsidR="1CA6E862">
        <w:rPr>
          <w:rFonts w:ascii="Times New Roman" w:hAnsi="Times New Roman" w:eastAsia="Times New Roman" w:cs="Times New Roman"/>
          <w:noProof w:val="0"/>
          <w:color w:val="202124"/>
          <w:sz w:val="24"/>
          <w:szCs w:val="24"/>
          <w:lang w:val="en-US"/>
        </w:rPr>
        <w:t>g</w:t>
      </w:r>
      <w:r w:rsidRPr="54CB5DE9" w:rsidR="1CA6E862">
        <w:rPr>
          <w:rFonts w:ascii="Times New Roman" w:hAnsi="Times New Roman" w:eastAsia="Times New Roman" w:cs="Times New Roman"/>
          <w:noProof w:val="0"/>
          <w:color w:val="202124"/>
          <w:sz w:val="24"/>
          <w:szCs w:val="24"/>
          <w:lang w:val="en-US"/>
        </w:rPr>
        <w:t xml:space="preserve"> the critical factors and coordinating. various parts of overall job.</w:t>
      </w:r>
    </w:p>
    <w:p w:rsidRPr="00645017" w:rsidR="00645017" w:rsidP="1DEBFDCF" w:rsidRDefault="00645017" w14:paraId="4E62F12E" w14:textId="49F28A41">
      <w:pPr>
        <w:pStyle w:val="Normal"/>
        <w:ind/>
        <w:rPr>
          <w:rFonts w:ascii="Times New Roman" w:hAnsi="Times New Roman" w:eastAsia="Times New Roman" w:cs="Times New Roman"/>
          <w:noProof w:val="0"/>
          <w:color w:val="202124"/>
          <w:sz w:val="24"/>
          <w:szCs w:val="24"/>
          <w:lang w:val="en-US"/>
        </w:rPr>
      </w:pPr>
    </w:p>
    <w:p w:rsidRPr="00645017" w:rsidR="00645017" w:rsidP="6B14B670" w:rsidRDefault="00645017" w14:paraId="52FE83B8" w14:textId="20A228AD">
      <w:pPr>
        <w:rPr>
          <w:rFonts w:ascii="Times New Roman" w:hAnsi="Times New Roman" w:eastAsia="Times New Roman" w:cs="Times New Roman"/>
          <w:noProof w:val="0"/>
          <w:sz w:val="24"/>
          <w:szCs w:val="24"/>
          <w:lang w:val="en-US"/>
        </w:rPr>
      </w:pPr>
      <w:r w:rsidRPr="54CB5DE9" w:rsidR="1CA6E862">
        <w:rPr>
          <w:rFonts w:ascii="Times New Roman" w:hAnsi="Times New Roman" w:eastAsia="Times New Roman" w:cs="Times New Roman"/>
          <w:noProof w:val="0"/>
          <w:sz w:val="24"/>
          <w:szCs w:val="24"/>
          <w:lang w:val="en-US"/>
        </w:rPr>
        <w:t xml:space="preserve">Network is a process of assigning network settings, policies, flows and controls. In a virtual network, </w:t>
      </w:r>
      <w:bookmarkStart w:name="_Int_p4RzOcdq" w:id="177814980"/>
      <w:r w:rsidRPr="54CB5DE9" w:rsidR="11AB545B">
        <w:rPr>
          <w:rFonts w:ascii="Times New Roman" w:hAnsi="Times New Roman" w:eastAsia="Times New Roman" w:cs="Times New Roman"/>
          <w:noProof w:val="0"/>
          <w:sz w:val="24"/>
          <w:szCs w:val="24"/>
          <w:lang w:val="en-US"/>
        </w:rPr>
        <w:t>it is</w:t>
      </w:r>
      <w:bookmarkEnd w:id="177814980"/>
      <w:r w:rsidRPr="54CB5DE9" w:rsidR="1CA6E862">
        <w:rPr>
          <w:rFonts w:ascii="Times New Roman" w:hAnsi="Times New Roman" w:eastAsia="Times New Roman" w:cs="Times New Roman"/>
          <w:noProof w:val="0"/>
          <w:sz w:val="24"/>
          <w:szCs w:val="24"/>
          <w:lang w:val="en-US"/>
        </w:rPr>
        <w:t xml:space="preserve"> easier to make network configuration changes because physical network devices appliances are replaced by software removing the need for extensive manual configuration</w:t>
      </w:r>
      <w:r w:rsidRPr="54CB5DE9" w:rsidR="43503D6F">
        <w:rPr>
          <w:rFonts w:ascii="Times New Roman" w:hAnsi="Times New Roman" w:eastAsia="Times New Roman" w:cs="Times New Roman"/>
          <w:noProof w:val="0"/>
          <w:sz w:val="24"/>
          <w:szCs w:val="24"/>
          <w:lang w:val="en-US"/>
        </w:rPr>
        <w:t>.</w:t>
      </w:r>
    </w:p>
    <w:p w:rsidR="004A27EA" w:rsidP="54CB5DE9" w:rsidRDefault="004A27EA" w14:paraId="567D4179" w14:textId="357E3EA2">
      <w:pPr>
        <w:pStyle w:val="Heading3"/>
        <w:numPr>
          <w:numId w:val="0"/>
        </w:numPr>
        <w:ind w:left="0"/>
        <w:rPr>
          <w:rFonts w:ascii="Times New Roman" w:hAnsi="Times New Roman" w:eastAsia="Times New Roman" w:cs="Times New Roman"/>
          <w:sz w:val="24"/>
          <w:szCs w:val="24"/>
        </w:rPr>
      </w:pPr>
      <w:bookmarkStart w:name="_Toc361155811" w:id="159"/>
      <w:bookmarkStart w:name="_Toc368912316" w:id="160"/>
      <w:r w:rsidRPr="54CB5DE9" w:rsidR="43503D6F">
        <w:rPr>
          <w:rFonts w:ascii="Times New Roman" w:hAnsi="Times New Roman" w:eastAsia="Times New Roman" w:cs="Times New Roman"/>
          <w:sz w:val="24"/>
          <w:szCs w:val="24"/>
        </w:rPr>
        <w:t xml:space="preserve">5.5.4. </w:t>
      </w:r>
      <w:r w:rsidRPr="54CB5DE9" w:rsidR="00C57D33">
        <w:rPr>
          <w:rFonts w:ascii="Times New Roman" w:hAnsi="Times New Roman" w:eastAsia="Times New Roman" w:cs="Times New Roman"/>
          <w:sz w:val="24"/>
          <w:szCs w:val="24"/>
        </w:rPr>
        <w:t>Desktop</w:t>
      </w:r>
      <w:bookmarkEnd w:id="159"/>
      <w:bookmarkEnd w:id="160"/>
    </w:p>
    <w:p w:rsidRPr="00645017" w:rsidR="00645017" w:rsidP="54CB5DE9" w:rsidRDefault="00645017" w14:paraId="013891E5" w14:textId="45FE670B">
      <w:pPr>
        <w:pStyle w:val="BodyText"/>
        <w:ind w:left="0"/>
      </w:pPr>
      <w:r w:rsidRPr="54CB5DE9" w:rsidR="00645017">
        <w:rPr>
          <w:sz w:val="24"/>
          <w:szCs w:val="24"/>
        </w:rPr>
        <w:t>LINUX, OS</w:t>
      </w:r>
      <w:r w:rsidR="00645017">
        <w:rPr/>
        <w:t>.</w:t>
      </w:r>
    </w:p>
    <w:p w:rsidRPr="002E66F4" w:rsidR="002E66F4" w:rsidP="54CB5DE9" w:rsidRDefault="002E66F4" w14:paraId="72E06F4A" w14:textId="7C2FC196">
      <w:pPr>
        <w:pStyle w:val="Heading1"/>
        <w:numPr>
          <w:numId w:val="0"/>
        </w:numPr>
        <w:ind w:left="0"/>
        <w:rPr>
          <w:rFonts w:ascii="Times New Roman" w:hAnsi="Times New Roman" w:eastAsia="Times New Roman" w:cs="Times New Roman"/>
          <w:sz w:val="32"/>
          <w:szCs w:val="32"/>
        </w:rPr>
      </w:pPr>
      <w:bookmarkStart w:name="_Toc368912317" w:id="161"/>
      <w:r w:rsidRPr="54CB5DE9" w:rsidR="36792FF1">
        <w:rPr>
          <w:rFonts w:ascii="Times New Roman" w:hAnsi="Times New Roman" w:eastAsia="Times New Roman" w:cs="Times New Roman"/>
          <w:sz w:val="32"/>
          <w:szCs w:val="32"/>
        </w:rPr>
        <w:t xml:space="preserve">6. </w:t>
      </w:r>
      <w:r w:rsidRPr="54CB5DE9" w:rsidR="00E120EC">
        <w:rPr>
          <w:rFonts w:ascii="Times New Roman" w:hAnsi="Times New Roman" w:eastAsia="Times New Roman" w:cs="Times New Roman"/>
          <w:sz w:val="32"/>
          <w:szCs w:val="32"/>
        </w:rPr>
        <w:t>References</w:t>
      </w:r>
      <w:bookmarkEnd w:id="161"/>
    </w:p>
    <w:p w:rsidR="1DEBFDCF" w:rsidP="1DEBFDCF" w:rsidRDefault="1DEBFDCF" w14:paraId="484ECF5F" w14:textId="31AEC77F">
      <w:pPr>
        <w:pStyle w:val="Normal"/>
      </w:pPr>
    </w:p>
    <w:bookmarkEnd w:id="144"/>
    <w:p w:rsidR="00566298" w:rsidP="54CB5DE9" w:rsidRDefault="002E66F4" w14:paraId="3B985D69" w14:textId="7CF90C3F">
      <w:pPr>
        <w:pStyle w:val="Heading1"/>
        <w:numPr>
          <w:numId w:val="0"/>
        </w:numPr>
        <w:ind w:left="0"/>
        <w:rPr>
          <w:rFonts w:ascii="Times New Roman" w:hAnsi="Times New Roman" w:eastAsia="Times New Roman" w:cs="Times New Roman"/>
          <w:sz w:val="32"/>
          <w:szCs w:val="32"/>
        </w:rPr>
      </w:pPr>
      <w:bookmarkStart w:name="_Toc368912318" w:id="162"/>
      <w:r w:rsidRPr="54CB5DE9" w:rsidR="487767E5">
        <w:rPr>
          <w:rFonts w:ascii="Times New Roman" w:hAnsi="Times New Roman" w:eastAsia="Times New Roman" w:cs="Times New Roman"/>
          <w:sz w:val="32"/>
          <w:szCs w:val="32"/>
        </w:rPr>
        <w:t xml:space="preserve">7. </w:t>
      </w:r>
      <w:r w:rsidRPr="54CB5DE9" w:rsidR="00E120EC">
        <w:rPr>
          <w:rFonts w:ascii="Times New Roman" w:hAnsi="Times New Roman" w:eastAsia="Times New Roman" w:cs="Times New Roman"/>
          <w:sz w:val="32"/>
          <w:szCs w:val="32"/>
        </w:rPr>
        <w:t>Appendix</w:t>
      </w:r>
      <w:bookmarkEnd w:id="162"/>
    </w:p>
    <w:p w:rsidR="7EA0D78B" w:rsidP="50C3AB3F" w:rsidRDefault="7EA0D78B" w14:paraId="67483BA3" w14:textId="2E420435">
      <w:pPr>
        <w:pStyle w:val="Normal"/>
        <w:rPr>
          <w:sz w:val="24"/>
          <w:szCs w:val="24"/>
        </w:rPr>
      </w:pPr>
      <w:r w:rsidR="7EA0D78B">
        <w:rPr/>
        <w:t xml:space="preserve">        </w:t>
      </w:r>
      <w:r w:rsidR="201C1DE0">
        <w:rPr/>
        <w:t xml:space="preserve">         </w:t>
      </w:r>
    </w:p>
    <w:p w:rsidR="50C3AB3F" w:rsidP="50C3AB3F" w:rsidRDefault="50C3AB3F" w14:paraId="51ECEF8A" w14:textId="2F6C3093">
      <w:pPr>
        <w:pStyle w:val="Normal"/>
      </w:pPr>
    </w:p>
    <w:p w:rsidR="00566298" w:rsidP="002E66F4" w:rsidRDefault="00566298" w14:paraId="5F44680C" w14:textId="77777777">
      <w:pPr>
        <w:pStyle w:val="InfoBlue"/>
        <w:jc w:val="both"/>
        <w:rPr>
          <w:rFonts w:ascii="Arial" w:hAnsi="Arial" w:cs="Arial"/>
        </w:rPr>
      </w:pPr>
    </w:p>
    <w:p w:rsidR="00645017" w:rsidP="00645017" w:rsidRDefault="00645017" w14:paraId="269FA64A" w14:textId="55BB355B">
      <w:pPr>
        <w:pStyle w:val="BodyText"/>
      </w:pPr>
    </w:p>
    <w:p w:rsidRPr="00645017" w:rsidR="00645017" w:rsidP="00645017" w:rsidRDefault="00645017" w14:paraId="09FAC10C" w14:textId="77777777">
      <w:pPr>
        <w:pStyle w:val="BodyText"/>
      </w:pPr>
    </w:p>
    <w:p w:rsidR="00566298" w:rsidP="00566298" w:rsidRDefault="00566298" w14:paraId="2B9DFB40" w14:textId="77777777">
      <w:pPr>
        <w:rPr>
          <w:b/>
          <w:bCs/>
          <w:sz w:val="24"/>
          <w:lang w:val="fr-FR"/>
        </w:rPr>
      </w:pPr>
      <w:r w:rsidRPr="009B4E2F">
        <w:rPr>
          <w:b/>
          <w:bCs/>
          <w:sz w:val="24"/>
          <w:lang w:val="fr-FR"/>
        </w:rPr>
        <w:t>Change Log</w:t>
      </w:r>
    </w:p>
    <w:p w:rsidRPr="009B4E2F" w:rsidR="00566298" w:rsidP="00566298" w:rsidRDefault="00566298" w14:paraId="66BC85F0" w14:textId="77777777">
      <w:pPr>
        <w:rPr>
          <w:b/>
          <w:bCs/>
          <w:sz w:val="24"/>
          <w:lang w:val="fr-FR"/>
        </w:rPr>
      </w:pPr>
    </w:p>
    <w:p w:rsidR="00566298" w:rsidP="00566298" w:rsidRDefault="00566298" w14:paraId="696B3129" w14:textId="77777777">
      <w:pPr>
        <w:ind w:firstLine="720"/>
        <w:rPr>
          <w:sz w:val="24"/>
          <w:lang w:val="fr-FR"/>
        </w:rPr>
      </w:pPr>
    </w:p>
    <w:p w:rsidR="00566298" w:rsidP="00566298" w:rsidRDefault="00566298" w14:paraId="5049DE17" w14:textId="77777777">
      <w:pPr>
        <w:tabs>
          <w:tab w:val="left" w:pos="945"/>
        </w:tabs>
        <w:rPr>
          <w:sz w:val="24"/>
          <w:lang w:val="fr-FR"/>
        </w:rPr>
      </w:pPr>
      <w:r>
        <w:rPr>
          <w:sz w:val="24"/>
          <w:lang w:val="fr-FR"/>
        </w:rPr>
        <w:tab/>
      </w:r>
    </w:p>
    <w:tbl>
      <w:tblPr>
        <w:tblW w:w="8591" w:type="dxa"/>
        <w:tblInd w:w="98" w:type="dxa"/>
        <w:tblLook w:val="04A0" w:firstRow="1" w:lastRow="0" w:firstColumn="1" w:lastColumn="0" w:noHBand="0" w:noVBand="1"/>
      </w:tblPr>
      <w:tblGrid>
        <w:gridCol w:w="1998"/>
        <w:gridCol w:w="1492"/>
        <w:gridCol w:w="2281"/>
        <w:gridCol w:w="382"/>
        <w:gridCol w:w="956"/>
        <w:gridCol w:w="1482"/>
      </w:tblGrid>
      <w:tr w:rsidRPr="00DB4C43" w:rsidR="00566298" w:rsidTr="16215DDD" w14:paraId="11D6A6B3" w14:textId="77777777">
        <w:trPr>
          <w:trHeight w:val="313"/>
        </w:trPr>
        <w:tc>
          <w:tcPr>
            <w:tcW w:w="8591" w:type="dxa"/>
            <w:gridSpan w:val="6"/>
            <w:tcBorders>
              <w:top w:val="single" w:color="auto" w:sz="8" w:space="0"/>
              <w:left w:val="single" w:color="auto" w:sz="8" w:space="0"/>
              <w:bottom w:val="single" w:color="auto" w:sz="8" w:space="0"/>
              <w:right w:val="single" w:color="000000" w:themeColor="text1" w:sz="8" w:space="0"/>
            </w:tcBorders>
            <w:shd w:val="clear" w:color="auto" w:fill="E5DFEC" w:themeFill="accent4" w:themeFillTint="33"/>
            <w:tcMar/>
            <w:hideMark/>
          </w:tcPr>
          <w:p w:rsidRPr="00DB4C43" w:rsidR="00566298" w:rsidP="1DEBFDCF" w:rsidRDefault="00566298" w14:paraId="3CD9FD49" w14:textId="77777777" w14:noSpellErr="1">
            <w:pPr>
              <w:tabs>
                <w:tab w:val="left" w:pos="1350"/>
                <w:tab w:val="center" w:pos="4787"/>
              </w:tabs>
              <w:ind w:firstLine="0"/>
              <w:rPr>
                <w:rFonts w:cs="Arial"/>
                <w:b w:val="1"/>
                <w:bCs w:val="1"/>
                <w:color w:val="000000"/>
                <w:sz w:val="32"/>
                <w:szCs w:val="32"/>
                <w:lang w:val="en-IN" w:eastAsia="en-IN"/>
              </w:rPr>
            </w:pPr>
            <w:r w:rsidRPr="00DB4C43" w:rsidR="00566298">
              <w:rPr>
                <w:rFonts w:cs="Arial"/>
                <w:b w:val="1"/>
                <w:bCs w:val="1"/>
                <w:color w:val="000000"/>
                <w:sz w:val="32"/>
                <w:szCs w:val="32"/>
                <w:lang w:val="en-IN" w:eastAsia="en-IN"/>
              </w:rPr>
              <w:t>QMS Template Version Control (</w:t>
            </w:r>
            <w:r w:rsidRPr="00DB4C43" w:rsidR="00566298">
              <w:rPr>
                <w:rFonts w:cs="Arial"/>
                <w:b w:val="1"/>
                <w:bCs w:val="1"/>
                <w:color w:val="000000"/>
                <w:lang w:val="en-IN" w:eastAsia="en-IN"/>
              </w:rPr>
              <w:t>Maintained by QA</w:t>
            </w:r>
            <w:r w:rsidRPr="00DB4C43" w:rsidR="00566298">
              <w:rPr>
                <w:rFonts w:cs="Arial"/>
                <w:b w:val="1"/>
                <w:bCs w:val="1"/>
                <w:color w:val="000000"/>
                <w:sz w:val="24"/>
                <w:szCs w:val="24"/>
                <w:lang w:val="en-IN" w:eastAsia="en-IN"/>
              </w:rPr>
              <w:t>)</w:t>
            </w:r>
          </w:p>
        </w:tc>
      </w:tr>
      <w:tr w:rsidRPr="00DB4C43" w:rsidR="00566298" w:rsidTr="16215DDD" w14:paraId="6E8FFFD1" w14:textId="77777777">
        <w:trPr>
          <w:trHeight w:val="338"/>
        </w:trPr>
        <w:tc>
          <w:tcPr>
            <w:tcW w:w="1998" w:type="dxa"/>
            <w:tcBorders>
              <w:top w:val="nil"/>
              <w:left w:val="nil"/>
              <w:bottom w:val="nil"/>
              <w:right w:val="nil"/>
            </w:tcBorders>
            <w:shd w:val="clear" w:color="auto" w:fill="FFFFFF" w:themeFill="background1"/>
            <w:noWrap/>
            <w:tcMar/>
            <w:vAlign w:val="bottom"/>
            <w:hideMark/>
          </w:tcPr>
          <w:p w:rsidRPr="00DB4C43" w:rsidR="00566298" w:rsidP="008945F1" w:rsidRDefault="00566298" w14:paraId="72C5D7F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492" w:type="dxa"/>
            <w:tcBorders>
              <w:top w:val="nil"/>
              <w:left w:val="nil"/>
              <w:bottom w:val="nil"/>
              <w:right w:val="nil"/>
            </w:tcBorders>
            <w:shd w:val="clear" w:color="auto" w:fill="FFFFFF" w:themeFill="background1"/>
            <w:noWrap/>
            <w:tcMar/>
            <w:vAlign w:val="bottom"/>
            <w:hideMark/>
          </w:tcPr>
          <w:p w:rsidRPr="00DB4C43" w:rsidR="00566298" w:rsidP="008945F1" w:rsidRDefault="00566298" w14:paraId="2AFA6496"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281" w:type="dxa"/>
            <w:tcBorders>
              <w:top w:val="nil"/>
              <w:left w:val="nil"/>
              <w:bottom w:val="nil"/>
              <w:right w:val="nil"/>
            </w:tcBorders>
            <w:shd w:val="clear" w:color="auto" w:fill="FFFFFF" w:themeFill="background1"/>
            <w:noWrap/>
            <w:tcMar/>
            <w:vAlign w:val="bottom"/>
            <w:hideMark/>
          </w:tcPr>
          <w:p w:rsidRPr="00DB4C43" w:rsidR="00566298" w:rsidP="008945F1" w:rsidRDefault="00566298" w14:paraId="62F1AA21"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382" w:type="dxa"/>
            <w:tcBorders>
              <w:top w:val="nil"/>
              <w:left w:val="nil"/>
              <w:bottom w:val="nil"/>
              <w:right w:val="nil"/>
            </w:tcBorders>
            <w:shd w:val="clear" w:color="auto" w:fill="FFFFFF" w:themeFill="background1"/>
            <w:noWrap/>
            <w:tcMar/>
            <w:vAlign w:val="bottom"/>
            <w:hideMark/>
          </w:tcPr>
          <w:p w:rsidRPr="00DB4C43" w:rsidR="00566298" w:rsidP="008945F1" w:rsidRDefault="00566298" w14:paraId="6C18937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956" w:type="dxa"/>
            <w:tcBorders>
              <w:top w:val="nil"/>
              <w:left w:val="nil"/>
              <w:bottom w:val="nil"/>
              <w:right w:val="nil"/>
            </w:tcBorders>
            <w:shd w:val="clear" w:color="auto" w:fill="FFFFFF" w:themeFill="background1"/>
            <w:noWrap/>
            <w:tcMar/>
            <w:vAlign w:val="bottom"/>
            <w:hideMark/>
          </w:tcPr>
          <w:p w:rsidRPr="00DB4C43" w:rsidR="00566298" w:rsidP="008945F1" w:rsidRDefault="00566298" w14:paraId="05DD65FE"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479" w:type="dxa"/>
            <w:tcBorders>
              <w:top w:val="nil"/>
              <w:left w:val="nil"/>
              <w:bottom w:val="nil"/>
              <w:right w:val="nil"/>
            </w:tcBorders>
            <w:shd w:val="clear" w:color="auto" w:fill="auto"/>
            <w:noWrap/>
            <w:tcMar/>
            <w:vAlign w:val="bottom"/>
            <w:hideMark/>
          </w:tcPr>
          <w:p w:rsidRPr="00DB4C43" w:rsidR="00566298" w:rsidP="008945F1" w:rsidRDefault="00566298" w14:paraId="199E7234" w14:textId="77777777">
            <w:pPr>
              <w:rPr>
                <w:rFonts w:ascii="Calibri" w:hAnsi="Calibri"/>
                <w:color w:val="000000"/>
                <w:sz w:val="22"/>
                <w:szCs w:val="22"/>
                <w:lang w:val="en-IN" w:eastAsia="en-IN"/>
              </w:rPr>
            </w:pPr>
          </w:p>
        </w:tc>
      </w:tr>
      <w:tr w:rsidRPr="00DB4C43" w:rsidR="00566298" w:rsidTr="16215DDD" w14:paraId="3D78F9B0" w14:textId="77777777">
        <w:trPr>
          <w:trHeight w:val="263"/>
        </w:trPr>
        <w:tc>
          <w:tcPr>
            <w:tcW w:w="1998" w:type="dxa"/>
            <w:tcBorders>
              <w:top w:val="single" w:color="auto" w:sz="8" w:space="0"/>
              <w:left w:val="single" w:color="auto" w:sz="8" w:space="0"/>
              <w:bottom w:val="single" w:color="auto" w:sz="8" w:space="0"/>
              <w:right w:val="single" w:color="auto" w:sz="8" w:space="0"/>
            </w:tcBorders>
            <w:shd w:val="clear" w:color="auto" w:fill="E5DFEC" w:themeFill="accent4" w:themeFillTint="33"/>
            <w:tcMar/>
            <w:vAlign w:val="center"/>
            <w:hideMark/>
          </w:tcPr>
          <w:p w:rsidRPr="00DB4C43" w:rsidR="00566298" w:rsidP="008945F1" w:rsidRDefault="00566298" w14:paraId="2555E758" w14:textId="77777777">
            <w:pPr>
              <w:jc w:val="center"/>
              <w:rPr>
                <w:rFonts w:cs="Arial"/>
                <w:b/>
                <w:bCs/>
                <w:lang w:val="en-IN" w:eastAsia="en-IN"/>
              </w:rPr>
            </w:pPr>
            <w:r w:rsidRPr="00DB4C43">
              <w:rPr>
                <w:rFonts w:cs="Arial"/>
                <w:b/>
                <w:bCs/>
                <w:lang w:val="en-IN" w:eastAsia="en-IN"/>
              </w:rPr>
              <w:t>Date</w:t>
            </w:r>
          </w:p>
        </w:tc>
        <w:tc>
          <w:tcPr>
            <w:tcW w:w="1492" w:type="dxa"/>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DB4C43" w:rsidR="00566298" w:rsidP="008945F1" w:rsidRDefault="00566298" w14:paraId="6B98DC87" w14:textId="77777777">
            <w:pPr>
              <w:jc w:val="center"/>
              <w:rPr>
                <w:rFonts w:cs="Arial"/>
                <w:b/>
                <w:bCs/>
                <w:lang w:val="en-IN" w:eastAsia="en-IN"/>
              </w:rPr>
            </w:pPr>
            <w:r w:rsidRPr="00DB4C43">
              <w:rPr>
                <w:rFonts w:cs="Arial"/>
                <w:b/>
                <w:bCs/>
                <w:lang w:val="en-IN" w:eastAsia="en-IN"/>
              </w:rPr>
              <w:t>Version</w:t>
            </w:r>
          </w:p>
        </w:tc>
        <w:tc>
          <w:tcPr>
            <w:tcW w:w="2663" w:type="dxa"/>
            <w:gridSpan w:val="2"/>
            <w:tcBorders>
              <w:top w:val="single" w:color="auto" w:sz="8" w:space="0"/>
              <w:left w:val="nil"/>
              <w:bottom w:val="single" w:color="auto" w:sz="8" w:space="0"/>
              <w:right w:val="single" w:color="000000" w:themeColor="text1" w:sz="8" w:space="0"/>
            </w:tcBorders>
            <w:shd w:val="clear" w:color="auto" w:fill="E5DFEC" w:themeFill="accent4" w:themeFillTint="33"/>
            <w:tcMar/>
            <w:vAlign w:val="center"/>
            <w:hideMark/>
          </w:tcPr>
          <w:p w:rsidRPr="00DB4C43" w:rsidR="00566298" w:rsidP="008945F1" w:rsidRDefault="00566298" w14:paraId="625124C5" w14:textId="77777777">
            <w:pPr>
              <w:jc w:val="center"/>
              <w:rPr>
                <w:rFonts w:cs="Arial"/>
                <w:b/>
                <w:bCs/>
                <w:lang w:val="en-IN" w:eastAsia="en-IN"/>
              </w:rPr>
            </w:pPr>
            <w:r w:rsidRPr="00DB4C43">
              <w:rPr>
                <w:rFonts w:cs="Arial"/>
                <w:b/>
                <w:bCs/>
                <w:lang w:val="en-IN" w:eastAsia="en-IN"/>
              </w:rPr>
              <w:t>Author</w:t>
            </w:r>
          </w:p>
        </w:tc>
        <w:tc>
          <w:tcPr>
            <w:tcW w:w="2435" w:type="dxa"/>
            <w:gridSpan w:val="2"/>
            <w:tcBorders>
              <w:top w:val="single" w:color="auto" w:sz="8" w:space="0"/>
              <w:left w:val="nil"/>
              <w:bottom w:val="single" w:color="auto" w:sz="8" w:space="0"/>
              <w:right w:val="single" w:color="000000" w:themeColor="text1" w:sz="8" w:space="0"/>
            </w:tcBorders>
            <w:shd w:val="clear" w:color="auto" w:fill="E5DFEC" w:themeFill="accent4" w:themeFillTint="33"/>
            <w:tcMar/>
            <w:vAlign w:val="center"/>
            <w:hideMark/>
          </w:tcPr>
          <w:p w:rsidRPr="00DB4C43" w:rsidR="00566298" w:rsidP="008945F1" w:rsidRDefault="00566298" w14:paraId="5DFC91FA" w14:textId="77777777">
            <w:pPr>
              <w:jc w:val="center"/>
              <w:rPr>
                <w:rFonts w:cs="Arial"/>
                <w:b/>
                <w:bCs/>
                <w:lang w:val="en-IN" w:eastAsia="en-IN"/>
              </w:rPr>
            </w:pPr>
            <w:r w:rsidRPr="00DB4C43">
              <w:rPr>
                <w:rFonts w:cs="Arial"/>
                <w:b/>
                <w:bCs/>
                <w:lang w:val="en-IN" w:eastAsia="en-IN"/>
              </w:rPr>
              <w:t>Description</w:t>
            </w:r>
          </w:p>
        </w:tc>
      </w:tr>
      <w:tr w:rsidRPr="00DB4C43" w:rsidR="009224AC" w:rsidTr="16215DDD" w14:paraId="75590C6B" w14:textId="77777777">
        <w:trPr>
          <w:trHeight w:val="338"/>
        </w:trPr>
        <w:tc>
          <w:tcPr>
            <w:tcW w:w="1998" w:type="dxa"/>
            <w:tcBorders>
              <w:top w:val="nil"/>
              <w:left w:val="single" w:color="auto" w:sz="8" w:space="0"/>
              <w:bottom w:val="single" w:color="auto" w:sz="8" w:space="0"/>
              <w:right w:val="single" w:color="auto" w:sz="8" w:space="0"/>
            </w:tcBorders>
            <w:shd w:val="clear" w:color="auto" w:fill="FFFFFF" w:themeFill="background1"/>
            <w:noWrap/>
            <w:tcMar/>
            <w:vAlign w:val="bottom"/>
            <w:hideMark/>
          </w:tcPr>
          <w:p w:rsidRPr="00DB4C43" w:rsidR="009224AC" w:rsidP="00ED0717" w:rsidRDefault="009224AC" w14:paraId="650FB4EB" w14:textId="5757C4E0">
            <w:pPr>
              <w:rPr>
                <w:rFonts w:ascii="Calibri" w:hAnsi="Calibri"/>
                <w:color w:val="000000"/>
                <w:sz w:val="22"/>
                <w:szCs w:val="22"/>
                <w:lang w:val="en-IN" w:eastAsia="en-IN"/>
              </w:rPr>
            </w:pPr>
            <w:r w:rsidRPr="00DB4C43">
              <w:rPr>
                <w:rFonts w:ascii="Calibri" w:hAnsi="Calibri"/>
                <w:color w:val="000000"/>
                <w:sz w:val="22"/>
                <w:szCs w:val="22"/>
                <w:lang w:val="en-IN" w:eastAsia="en-IN"/>
              </w:rPr>
              <w:t> </w:t>
            </w:r>
            <w:r w:rsidR="00B23FB5">
              <w:rPr>
                <w:rFonts w:ascii="Calibri" w:hAnsi="Calibri"/>
                <w:color w:val="000000"/>
                <w:sz w:val="22"/>
                <w:szCs w:val="22"/>
                <w:lang w:val="en-IN" w:eastAsia="en-IN"/>
              </w:rPr>
              <w:t>28</w:t>
            </w:r>
            <w:r w:rsidR="00645017">
              <w:rPr>
                <w:rFonts w:ascii="Calibri" w:hAnsi="Calibri"/>
                <w:color w:val="000000"/>
                <w:sz w:val="22"/>
                <w:szCs w:val="22"/>
                <w:lang w:val="en-IN" w:eastAsia="en-IN"/>
              </w:rPr>
              <w:t>/11/2022</w:t>
            </w:r>
          </w:p>
        </w:tc>
        <w:tc>
          <w:tcPr>
            <w:tcW w:w="1492" w:type="dxa"/>
            <w:tcBorders>
              <w:top w:val="nil"/>
              <w:left w:val="nil"/>
              <w:bottom w:val="single" w:color="auto" w:sz="8" w:space="0"/>
              <w:right w:val="nil"/>
            </w:tcBorders>
            <w:shd w:val="clear" w:color="auto" w:fill="FFFFFF" w:themeFill="background1"/>
            <w:noWrap/>
            <w:tcMar/>
            <w:vAlign w:val="bottom"/>
            <w:hideMark/>
          </w:tcPr>
          <w:p w:rsidRPr="00DB4C43" w:rsidR="009224AC" w:rsidP="00ED0717" w:rsidRDefault="00645017" w14:paraId="269C8F5D" w14:textId="59AD58DA">
            <w:pPr>
              <w:rPr>
                <w:rFonts w:ascii="Calibri" w:hAnsi="Calibri"/>
                <w:color w:val="000000"/>
                <w:sz w:val="22"/>
                <w:szCs w:val="22"/>
                <w:lang w:val="en-IN" w:eastAsia="en-IN"/>
              </w:rPr>
            </w:pPr>
            <w:r w:rsidRPr="16215DDD" w:rsidR="00645017">
              <w:rPr>
                <w:rFonts w:ascii="Calibri" w:hAnsi="Calibri"/>
                <w:color w:val="000000" w:themeColor="text1" w:themeTint="FF" w:themeShade="FF"/>
                <w:sz w:val="22"/>
                <w:szCs w:val="22"/>
                <w:lang w:val="en-IN" w:eastAsia="en-IN"/>
              </w:rPr>
              <w:t xml:space="preserve">           0.</w:t>
            </w:r>
            <w:r w:rsidRPr="16215DDD" w:rsidR="157005B5">
              <w:rPr>
                <w:rFonts w:ascii="Calibri" w:hAnsi="Calibri"/>
                <w:color w:val="000000" w:themeColor="text1" w:themeTint="FF" w:themeShade="FF"/>
                <w:sz w:val="22"/>
                <w:szCs w:val="22"/>
                <w:lang w:val="en-IN" w:eastAsia="en-IN"/>
              </w:rPr>
              <w:t>1</w:t>
            </w:r>
          </w:p>
        </w:tc>
        <w:tc>
          <w:tcPr>
            <w:tcW w:w="2663" w:type="dxa"/>
            <w:gridSpan w:val="2"/>
            <w:tcBorders>
              <w:top w:val="single" w:color="auto" w:sz="8" w:space="0"/>
              <w:left w:val="single" w:color="auto" w:sz="8" w:space="0"/>
              <w:bottom w:val="single" w:color="auto" w:sz="8" w:space="0"/>
              <w:right w:val="single" w:color="auto" w:sz="8" w:space="0"/>
            </w:tcBorders>
            <w:shd w:val="clear" w:color="auto" w:fill="FFFFFF" w:themeFill="background1"/>
            <w:noWrap/>
            <w:tcMar/>
            <w:vAlign w:val="bottom"/>
            <w:hideMark/>
          </w:tcPr>
          <w:p w:rsidRPr="00DB4C43" w:rsidR="009224AC" w:rsidP="00ED0717" w:rsidRDefault="00645017" w14:paraId="5F349D27" w14:textId="194247CB">
            <w:pPr>
              <w:jc w:val="center"/>
              <w:rPr>
                <w:rFonts w:ascii="Calibri" w:hAnsi="Calibri"/>
                <w:color w:val="000000"/>
                <w:sz w:val="22"/>
                <w:szCs w:val="22"/>
                <w:lang w:val="en-IN" w:eastAsia="en-IN"/>
              </w:rPr>
            </w:pPr>
            <w:r>
              <w:rPr>
                <w:rFonts w:ascii="Calibri" w:hAnsi="Calibri"/>
                <w:color w:val="000000"/>
                <w:sz w:val="22"/>
                <w:szCs w:val="22"/>
                <w:lang w:val="en-IN" w:eastAsia="en-IN"/>
              </w:rPr>
              <w:t>Whole team</w:t>
            </w:r>
          </w:p>
        </w:tc>
        <w:tc>
          <w:tcPr>
            <w:tcW w:w="2435" w:type="dxa"/>
            <w:gridSpan w:val="2"/>
            <w:tcBorders>
              <w:top w:val="single" w:color="auto" w:sz="8" w:space="0"/>
              <w:left w:val="nil"/>
              <w:bottom w:val="single" w:color="auto" w:sz="8" w:space="0"/>
              <w:right w:val="single" w:color="auto" w:sz="8" w:space="0"/>
            </w:tcBorders>
            <w:shd w:val="clear" w:color="auto" w:fill="FFFFFF" w:themeFill="background1"/>
            <w:tcMar/>
            <w:vAlign w:val="bottom"/>
            <w:hideMark/>
          </w:tcPr>
          <w:p w:rsidRPr="00DB4C43" w:rsidR="009224AC" w:rsidP="00ED0717" w:rsidRDefault="009224AC" w14:paraId="007DCE1E" w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Pr="00DB4C43" w:rsidR="009224AC" w:rsidTr="16215DDD" w14:paraId="23EFFBF2" w14:textId="77777777">
        <w:trPr>
          <w:trHeight w:val="263"/>
        </w:trPr>
        <w:tc>
          <w:tcPr>
            <w:tcW w:w="1998" w:type="dxa"/>
            <w:tcBorders>
              <w:top w:val="nil"/>
              <w:left w:val="single" w:color="auto" w:sz="8" w:space="0"/>
              <w:bottom w:val="single" w:color="auto" w:sz="8" w:space="0"/>
              <w:right w:val="single" w:color="auto" w:sz="8" w:space="0"/>
            </w:tcBorders>
            <w:shd w:val="clear" w:color="auto" w:fill="FFFFFF" w:themeFill="background1"/>
            <w:noWrap/>
            <w:tcMar/>
            <w:vAlign w:val="bottom"/>
            <w:hideMark/>
          </w:tcPr>
          <w:p w:rsidRPr="00DB4C43" w:rsidR="009224AC" w:rsidP="008945F1" w:rsidRDefault="009224AC" w14:paraId="743E5590"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492" w:type="dxa"/>
            <w:tcBorders>
              <w:top w:val="nil"/>
              <w:left w:val="nil"/>
              <w:bottom w:val="single" w:color="auto" w:sz="8" w:space="0"/>
              <w:right w:val="nil"/>
            </w:tcBorders>
            <w:shd w:val="clear" w:color="auto" w:fill="FFFFFF" w:themeFill="background1"/>
            <w:noWrap/>
            <w:tcMar/>
            <w:vAlign w:val="bottom"/>
            <w:hideMark/>
          </w:tcPr>
          <w:p w:rsidRPr="00DB4C43" w:rsidR="009224AC" w:rsidP="008945F1" w:rsidRDefault="009224AC" w14:paraId="166561E3"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663" w:type="dxa"/>
            <w:gridSpan w:val="2"/>
            <w:tcBorders>
              <w:top w:val="single" w:color="auto" w:sz="8" w:space="0"/>
              <w:left w:val="single" w:color="auto" w:sz="8" w:space="0"/>
              <w:bottom w:val="single" w:color="auto" w:sz="8" w:space="0"/>
              <w:right w:val="single" w:color="auto" w:sz="8" w:space="0"/>
            </w:tcBorders>
            <w:shd w:val="clear" w:color="auto" w:fill="FFFFFF" w:themeFill="background1"/>
            <w:noWrap/>
            <w:tcMar/>
            <w:vAlign w:val="bottom"/>
            <w:hideMark/>
          </w:tcPr>
          <w:p w:rsidRPr="00DB4C43" w:rsidR="009224AC" w:rsidP="008945F1" w:rsidRDefault="009224AC" w14:paraId="4A68FC95"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435" w:type="dxa"/>
            <w:gridSpan w:val="2"/>
            <w:tcBorders>
              <w:top w:val="single" w:color="auto" w:sz="8" w:space="0"/>
              <w:left w:val="nil"/>
              <w:bottom w:val="single" w:color="auto" w:sz="8" w:space="0"/>
              <w:right w:val="single" w:color="auto" w:sz="8" w:space="0"/>
            </w:tcBorders>
            <w:shd w:val="clear" w:color="auto" w:fill="FFFFFF" w:themeFill="background1"/>
            <w:tcMar/>
            <w:vAlign w:val="bottom"/>
            <w:hideMark/>
          </w:tcPr>
          <w:p w:rsidRPr="00DB4C43" w:rsidR="009224AC" w:rsidP="008945F1" w:rsidRDefault="009224AC" w14:paraId="38AEC608"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16215DDD" w14:paraId="51E18A55" w14:textId="77777777">
        <w:trPr>
          <w:trHeight w:val="263"/>
        </w:trPr>
        <w:tc>
          <w:tcPr>
            <w:tcW w:w="1998" w:type="dxa"/>
            <w:tcBorders>
              <w:top w:val="nil"/>
              <w:left w:val="single" w:color="auto" w:sz="8" w:space="0"/>
              <w:bottom w:val="single" w:color="auto" w:sz="8" w:space="0"/>
              <w:right w:val="single" w:color="auto" w:sz="8" w:space="0"/>
            </w:tcBorders>
            <w:shd w:val="clear" w:color="auto" w:fill="FFFFFF" w:themeFill="background1"/>
            <w:noWrap/>
            <w:tcMar/>
            <w:vAlign w:val="bottom"/>
            <w:hideMark/>
          </w:tcPr>
          <w:p w:rsidRPr="00DB4C43" w:rsidR="009224AC" w:rsidP="008945F1" w:rsidRDefault="009224AC" w14:paraId="48A140FD"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492" w:type="dxa"/>
            <w:tcBorders>
              <w:top w:val="nil"/>
              <w:left w:val="nil"/>
              <w:bottom w:val="single" w:color="auto" w:sz="8" w:space="0"/>
              <w:right w:val="nil"/>
            </w:tcBorders>
            <w:shd w:val="clear" w:color="auto" w:fill="FFFFFF" w:themeFill="background1"/>
            <w:noWrap/>
            <w:tcMar/>
            <w:vAlign w:val="bottom"/>
            <w:hideMark/>
          </w:tcPr>
          <w:p w:rsidRPr="00DB4C43" w:rsidR="009224AC" w:rsidP="008945F1" w:rsidRDefault="009224AC" w14:paraId="6D470E16"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663" w:type="dxa"/>
            <w:gridSpan w:val="2"/>
            <w:tcBorders>
              <w:top w:val="single" w:color="auto" w:sz="8" w:space="0"/>
              <w:left w:val="single" w:color="auto" w:sz="8" w:space="0"/>
              <w:bottom w:val="single" w:color="auto" w:sz="8" w:space="0"/>
              <w:right w:val="single" w:color="auto" w:sz="8" w:space="0"/>
            </w:tcBorders>
            <w:shd w:val="clear" w:color="auto" w:fill="FFFFFF" w:themeFill="background1"/>
            <w:noWrap/>
            <w:tcMar/>
            <w:vAlign w:val="bottom"/>
            <w:hideMark/>
          </w:tcPr>
          <w:p w:rsidRPr="00DB4C43" w:rsidR="009224AC" w:rsidP="008945F1" w:rsidRDefault="009224AC" w14:paraId="59F45C93"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435" w:type="dxa"/>
            <w:gridSpan w:val="2"/>
            <w:tcBorders>
              <w:top w:val="single" w:color="auto" w:sz="8" w:space="0"/>
              <w:left w:val="nil"/>
              <w:bottom w:val="single" w:color="auto" w:sz="8" w:space="0"/>
              <w:right w:val="single" w:color="auto" w:sz="8" w:space="0"/>
            </w:tcBorders>
            <w:shd w:val="clear" w:color="auto" w:fill="FFFFFF" w:themeFill="background1"/>
            <w:tcMar/>
            <w:vAlign w:val="bottom"/>
            <w:hideMark/>
          </w:tcPr>
          <w:p w:rsidRPr="00DB4C43" w:rsidR="009224AC" w:rsidP="008945F1" w:rsidRDefault="009224AC" w14:paraId="0E90538A"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16215DDD" w14:paraId="42B21747" w14:textId="77777777">
        <w:trPr>
          <w:trHeight w:val="250"/>
        </w:trPr>
        <w:tc>
          <w:tcPr>
            <w:tcW w:w="1998" w:type="dxa"/>
            <w:tcBorders>
              <w:top w:val="nil"/>
              <w:left w:val="single" w:color="auto" w:sz="8" w:space="0"/>
              <w:bottom w:val="single" w:color="auto" w:sz="4" w:space="0"/>
              <w:right w:val="single" w:color="auto" w:sz="8" w:space="0"/>
            </w:tcBorders>
            <w:shd w:val="clear" w:color="auto" w:fill="FFFFFF" w:themeFill="background1"/>
            <w:noWrap/>
            <w:tcMar/>
            <w:vAlign w:val="bottom"/>
            <w:hideMark/>
          </w:tcPr>
          <w:p w:rsidRPr="00DB4C43" w:rsidR="009224AC" w:rsidP="008945F1" w:rsidRDefault="009224AC" w14:paraId="5484B75E"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492" w:type="dxa"/>
            <w:tcBorders>
              <w:top w:val="nil"/>
              <w:left w:val="nil"/>
              <w:bottom w:val="single" w:color="auto" w:sz="4" w:space="0"/>
              <w:right w:val="nil"/>
            </w:tcBorders>
            <w:shd w:val="clear" w:color="auto" w:fill="FFFFFF" w:themeFill="background1"/>
            <w:noWrap/>
            <w:tcMar/>
            <w:vAlign w:val="bottom"/>
            <w:hideMark/>
          </w:tcPr>
          <w:p w:rsidRPr="00DB4C43" w:rsidR="009224AC" w:rsidP="008945F1" w:rsidRDefault="009224AC" w14:paraId="027B7ED9"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663" w:type="dxa"/>
            <w:gridSpan w:val="2"/>
            <w:tcBorders>
              <w:top w:val="single" w:color="auto" w:sz="8" w:space="0"/>
              <w:left w:val="single" w:color="auto" w:sz="8" w:space="0"/>
              <w:bottom w:val="single" w:color="auto" w:sz="4" w:space="0"/>
              <w:right w:val="single" w:color="auto" w:sz="8" w:space="0"/>
            </w:tcBorders>
            <w:shd w:val="clear" w:color="auto" w:fill="FFFFFF" w:themeFill="background1"/>
            <w:noWrap/>
            <w:tcMar/>
            <w:vAlign w:val="bottom"/>
            <w:hideMark/>
          </w:tcPr>
          <w:p w:rsidRPr="00DB4C43" w:rsidR="009224AC" w:rsidP="008945F1" w:rsidRDefault="009224AC" w14:paraId="56BDFB4F"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435" w:type="dxa"/>
            <w:gridSpan w:val="2"/>
            <w:tcBorders>
              <w:top w:val="single" w:color="auto" w:sz="8" w:space="0"/>
              <w:left w:val="nil"/>
              <w:bottom w:val="single" w:color="auto" w:sz="4" w:space="0"/>
              <w:right w:val="single" w:color="auto" w:sz="8" w:space="0"/>
            </w:tcBorders>
            <w:shd w:val="clear" w:color="auto" w:fill="FFFFFF" w:themeFill="background1"/>
            <w:tcMar/>
            <w:vAlign w:val="bottom"/>
            <w:hideMark/>
          </w:tcPr>
          <w:p w:rsidRPr="00DB4C43" w:rsidR="009224AC" w:rsidP="008945F1" w:rsidRDefault="009224AC" w14:paraId="515EF38C"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rsidR="00566298" w:rsidP="00566298" w:rsidRDefault="00566298" w14:paraId="4533DB54" w14:textId="77777777">
      <w:pPr>
        <w:rPr>
          <w:rFonts w:cs="Arial"/>
          <w:lang w:val="fr-FR"/>
        </w:rPr>
      </w:pPr>
    </w:p>
    <w:p w:rsidR="00566298" w:rsidP="00566298" w:rsidRDefault="00566298" w14:paraId="71720BDD" w14:textId="77777777"/>
    <w:p w:rsidR="00566298" w:rsidP="00566298" w:rsidRDefault="00566298" w14:paraId="3F3E2222" w14:textId="77777777">
      <w:pPr>
        <w:numPr>
          <w:ins w:author="Unknown" w:id="163"/>
        </w:numPr>
        <w:autoSpaceDE w:val="0"/>
        <w:autoSpaceDN w:val="0"/>
        <w:adjustRightInd w:val="0"/>
        <w:rPr>
          <w:rFonts w:ascii="Arial" w:hAnsi="Arial" w:cs="Arial"/>
          <w:color w:val="3366FF"/>
        </w:rPr>
      </w:pPr>
    </w:p>
    <w:p w:rsidRPr="002E66F4" w:rsidR="00F304DA" w:rsidP="002E66F4" w:rsidRDefault="002E66F4" w14:paraId="4DB04E23" w14:textId="77777777">
      <w:pPr>
        <w:pStyle w:val="InfoBlue"/>
        <w:jc w:val="both"/>
        <w:rPr>
          <w:rFonts w:ascii="Arial" w:hAnsi="Arial" w:cs="Arial"/>
        </w:rPr>
      </w:pPr>
      <w:r w:rsidRPr="002E66F4">
        <w:rPr>
          <w:rFonts w:ascii="Arial" w:hAnsi="Arial" w:cs="Arial"/>
        </w:rPr>
        <w:t xml:space="preserve"> </w:t>
      </w:r>
    </w:p>
    <w:sectPr w:rsidRPr="002E66F4" w:rsidR="00F304DA" w:rsidSect="00C47B45">
      <w:headerReference w:type="default" r:id="rId23"/>
      <w:footerReference w:type="default" r:id="rId24"/>
      <w:pgSz w:w="12240" w:h="15840" w:orient="portrait"/>
      <w:pgMar w:top="250" w:right="1800" w:bottom="144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2F43" w:rsidRDefault="00412F43" w14:paraId="37F5D64A" w14:textId="77777777">
      <w:r>
        <w:separator/>
      </w:r>
    </w:p>
  </w:endnote>
  <w:endnote w:type="continuationSeparator" w:id="0">
    <w:p w:rsidR="00412F43" w:rsidRDefault="00412F43" w14:paraId="1919256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AD1" w:rsidRDefault="005D2662" w14:paraId="693935BC" w14:textId="77777777">
    <w:pPr>
      <w:pStyle w:val="Footer"/>
      <w:framePr w:wrap="around" w:hAnchor="margin" w:vAnchor="text"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rsidR="001F5AD1" w:rsidRDefault="001F5AD1" w14:paraId="52CF6B4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44C89DA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456A8551"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6298" w:rsidP="00566298" w:rsidRDefault="00566298" w14:paraId="3F240521" w14:textId="562D2CAF">
    <w:pPr>
      <w:pStyle w:val="Footer"/>
      <w:pBdr>
        <w:top w:val="single" w:color="auto" w:sz="4" w:space="1"/>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E910F7">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r>
    <w:r>
      <w:t>Standard Template Version 2.2</w:t>
    </w:r>
    <w:r>
      <w:tab/>
    </w:r>
    <w:r>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r>
      <w:fldChar w:fldCharType="begin"/>
    </w:r>
    <w:r>
      <w:instrText>NUMPAGES</w:instrText>
    </w:r>
    <w:r>
      <w:fldChar w:fldCharType="separate"/>
    </w:r>
    <w:r w:rsidR="008B5D40">
      <w:rPr>
        <w:noProof/>
      </w:rPr>
      <w:t>13</w:t>
    </w:r>
    <w:r>
      <w:fldChar w:fldCharType="end"/>
    </w:r>
    <w:r>
      <w:tab/>
    </w:r>
  </w:p>
  <w:p w:rsidR="00566298" w:rsidP="00566298" w:rsidRDefault="00566298" w14:paraId="63E5AC1C" w14:textId="77777777">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rsidRPr="00566298" w:rsidR="001F5AD1" w:rsidP="00566298" w:rsidRDefault="00566298" w14:paraId="7D08A84D" w14:textId="31A2FFE2">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E910F7">
      <w:rPr>
        <w:bCs/>
        <w:i/>
        <w:noProof/>
        <w:snapToGrid w:val="0"/>
        <w:sz w:val="14"/>
      </w:rPr>
      <w:t>12/05/2022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2F43" w:rsidRDefault="00412F43" w14:paraId="62E2B3B0" w14:textId="77777777">
      <w:r>
        <w:separator/>
      </w:r>
    </w:p>
  </w:footnote>
  <w:footnote w:type="continuationSeparator" w:id="0">
    <w:p w:rsidR="00412F43" w:rsidRDefault="00412F43" w14:paraId="5AD7BA8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51D6E3F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001F5AD1" w:rsidRDefault="008B5D40" w14:paraId="504D9F30" w14:textId="77777777">
    <w:pPr>
      <w:pStyle w:val="Header"/>
      <w:rPr>
        <w:sz w:val="32"/>
      </w:rPr>
    </w:pPr>
    <w:r>
      <w:rPr>
        <w:noProof/>
      </w:rPr>
      <w:drawing>
        <wp:inline distT="0" distB="0" distL="0" distR="0" wp14:anchorId="3D9122EC" wp14:editId="03F59014">
          <wp:extent cx="1524000" cy="388620"/>
          <wp:effectExtent l="0" t="0" r="0" b="0"/>
          <wp:docPr id="7" name="Picture 7">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59E4D6FF"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AD1" w:rsidRDefault="001F5AD1" w14:paraId="05E5F6E6" w14:textId="77777777">
    <w:pPr>
      <w:pStyle w:val="Header"/>
      <w:pBdr>
        <w:bottom w:val="single" w:color="auto" w:sz="4" w:space="1"/>
      </w:pBdr>
    </w:pPr>
    <w:r>
      <w:t xml:space="preserve">                                             </w:t>
    </w:r>
  </w:p>
  <w:p w:rsidR="001F5AD1" w:rsidRDefault="001F5AD1" w14:paraId="623D9611" w14:textId="77777777">
    <w:pPr>
      <w:pStyle w:val="Header"/>
    </w:pPr>
  </w:p>
</w:hdr>
</file>

<file path=word/intelligence2.xml><?xml version="1.0" encoding="utf-8"?>
<int2:intelligence xmlns:int2="http://schemas.microsoft.com/office/intelligence/2020/intelligence">
  <int2:observations>
    <int2:bookmark int2:bookmarkName="_Int_LMuq6T7o" int2:invalidationBookmarkName="" int2:hashCode="0qBNcTAaiRUhfd" int2:id="3f0lONfO"/>
    <int2:bookmark int2:bookmarkName="_Int_uRUFfZML" int2:invalidationBookmarkName="" int2:hashCode="0qBNcTAaiRUhfd" int2:id="pixGyWZy"/>
    <int2:bookmark int2:bookmarkName="_Int_3O9miHn0" int2:invalidationBookmarkName="" int2:hashCode="5V6RsswiuhF7qN" int2:id="W1xuR3xP">
      <int2:state int2:type="AugLoop_Text_Critique" int2:value="Rejected"/>
    </int2:bookmark>
    <int2:bookmark int2:bookmarkName="_Int_nd4IqJtW" int2:invalidationBookmarkName="" int2:hashCode="N+1TnAzvE5WavZ" int2:id="vLcgv55H"/>
    <int2:bookmark int2:bookmarkName="_Int_ZB42qULk" int2:invalidationBookmarkName="" int2:hashCode="Ot1ZG1r1rA9D0u" int2:id="BNbKuXpP"/>
    <int2:bookmark int2:bookmarkName="_Int_Y0uLWTxx" int2:invalidationBookmarkName="" int2:hashCode="uX79KENDIVRPUW" int2:id="BDSx2uk7"/>
    <int2:bookmark int2:bookmarkName="_Int_05DF7SeE" int2:invalidationBookmarkName="" int2:hashCode="X1rpmfGIyK3bPa" int2:id="gNclhem4"/>
    <int2:bookmark int2:bookmarkName="_Int_b5najFCY" int2:invalidationBookmarkName="" int2:hashCode="ivVt5oJ5y29e0C" int2:id="A0phF3oM"/>
    <int2:bookmark int2:bookmarkName="_Int_q0DKX1UM" int2:invalidationBookmarkName="" int2:hashCode="9P9+f2DwR4hvKf" int2:id="yTNObtsW"/>
    <int2:bookmark int2:bookmarkName="_Int_LT0NN5WM" int2:invalidationBookmarkName="" int2:hashCode="DDfPH8YIbIyAfM" int2:id="cdX90C4C"/>
    <int2:bookmark int2:bookmarkName="_Int_N2LEV1X7" int2:invalidationBookmarkName="" int2:hashCode="pAScjr/ANf0x8F" int2:id="H4FxfjpA"/>
    <int2:bookmark int2:bookmarkName="_Int_mZG9TWwf" int2:invalidationBookmarkName="" int2:hashCode="BIA+TALQTL50W7" int2:id="xPZ7PaNS"/>
    <int2:bookmark int2:bookmarkName="_Int_nn62uD1A" int2:invalidationBookmarkName="" int2:hashCode="SgPzXRWj16zTaz" int2:id="OHg57K22"/>
    <int2:bookmark int2:bookmarkName="_Int_6zksoCHT" int2:invalidationBookmarkName="" int2:hashCode="Et6pb+wgWTVmq3" int2:id="x5MLb8BZ"/>
    <int2:bookmark int2:bookmarkName="_Int_vCUK1Hnc" int2:invalidationBookmarkName="" int2:hashCode="JSolZn3Hxl/g6b" int2:id="7uCNoz2S">
      <int2:state int2:type="AugLoop_Text_Critique" int2:value="Rejected"/>
    </int2:bookmark>
    <int2:bookmark int2:bookmarkName="_Int_16xvX0ft" int2:invalidationBookmarkName="" int2:hashCode="7cyBWGIsbkLhS9" int2:id="cgMe6gDB"/>
    <int2:bookmark int2:bookmarkName="_Int_Lsow6hyD" int2:invalidationBookmarkName="" int2:hashCode="8bWOHZ4ZkKpgS+" int2:id="LvoO5nPm"/>
    <int2:bookmark int2:bookmarkName="_Int_lF7GCd0Q" int2:invalidationBookmarkName="" int2:hashCode="FOsU7OUt+ZwoS4" int2:id="HhdfHNQp"/>
    <int2:bookmark int2:bookmarkName="_Int_sjoAWXJJ" int2:invalidationBookmarkName="" int2:hashCode="iOZbynNqOqlzn0" int2:id="noKvJKFh"/>
    <int2:bookmark int2:bookmarkName="_Int_0bC1xxvi" int2:invalidationBookmarkName="" int2:hashCode="n4ojiaIMoHUqqe" int2:id="Gu1evTCi"/>
    <int2:bookmark int2:bookmarkName="_Int_71qrnOTK" int2:invalidationBookmarkName="" int2:hashCode="rxDvIN2QYLvurQ" int2:id="sySZFfWK"/>
    <int2:bookmark int2:bookmarkName="_Int_0dy6BNUO" int2:invalidationBookmarkName="" int2:hashCode="PeT5Af/7MKxyCw" int2:id="1KoDYFBe"/>
    <int2:bookmark int2:bookmarkName="_Int_J9WJ3hSr" int2:invalidationBookmarkName="" int2:hashCode="Nmtl2lrxN+zJfB" int2:id="awmtPPjp"/>
    <int2:bookmark int2:bookmarkName="_Int_7G7EDO6r" int2:invalidationBookmarkName="" int2:hashCode="bvxVlpBjv+E688" int2:id="zxY1XRcK"/>
    <int2:bookmark int2:bookmarkName="_Int_e5Qbq76B" int2:invalidationBookmarkName="" int2:hashCode="BvJBlAUx+GD175" int2:id="RV9Us973"/>
    <int2:bookmark int2:bookmarkName="_Int_Lngzwbk2" int2:invalidationBookmarkName="" int2:hashCode="v3jXqOAVqWKVSe" int2:id="6XAjGWBx"/>
    <int2:bookmark int2:bookmarkName="_Int_5GZkBTLh" int2:invalidationBookmarkName="" int2:hashCode="4TFED2miWH9ccB" int2:id="We2vc9Tc"/>
    <int2:bookmark int2:bookmarkName="_Int_jVcGuNMk" int2:invalidationBookmarkName="" int2:hashCode="+hy8M85sF9u9T4" int2:id="cMjoAf2N"/>
    <int2:bookmark int2:bookmarkName="_Int_AxVJos97" int2:invalidationBookmarkName="" int2:hashCode="xMZd50oZuDsHd7" int2:id="h9zGCcYB"/>
    <int2:bookmark int2:bookmarkName="_Int_53fChh1H" int2:invalidationBookmarkName="" int2:hashCode="U/02cQ8L1TjShq" int2:id="QopFHPIv"/>
    <int2:bookmark int2:bookmarkName="_Int_ZOGipFru" int2:invalidationBookmarkName="" int2:hashCode="WlN+IJFRrl/MzW" int2:id="oZBxLKuK"/>
    <int2:bookmark int2:bookmarkName="_Int_9AB4ZQTn" int2:invalidationBookmarkName="" int2:hashCode="1QTmeRJr1pVx3d" int2:id="GCIhdARL"/>
    <int2:bookmark int2:bookmarkName="_Int_ni9Lqh94" int2:invalidationBookmarkName="" int2:hashCode="o8fOqclgJalJNI" int2:id="CbdsyiQA"/>
    <int2:bookmark int2:bookmarkName="_Int_GvvWhjNb" int2:invalidationBookmarkName="" int2:hashCode="Sj+g3+Nw/Il2If" int2:id="xpNfewla"/>
    <int2:bookmark int2:bookmarkName="_Int_u5n2KXzq" int2:invalidationBookmarkName="" int2:hashCode="pVnPwCkAyDUmJx" int2:id="hvpzY67H"/>
    <int2:bookmark int2:bookmarkName="_Int_czj6eE7a" int2:invalidationBookmarkName="" int2:hashCode="urAiA6nHwfDiTC" int2:id="FpAtgeVj"/>
    <int2:bookmark int2:bookmarkName="_Int_umocy6fg" int2:invalidationBookmarkName="" int2:hashCode="tWC1rPc5be13Bw" int2:id="i5gKSNAk"/>
    <int2:bookmark int2:bookmarkName="_Int_TW5t6lN9" int2:invalidationBookmarkName="" int2:hashCode="MHsyCGAPX+/dc0" int2:id="VF7A4E29"/>
    <int2:bookmark int2:bookmarkName="_Int_Fvpc3YWs" int2:invalidationBookmarkName="" int2:hashCode="8Bk0UQ0UvWWOAO" int2:id="LmMr5S4d"/>
    <int2:bookmark int2:bookmarkName="_Int_JCV7aLW4" int2:invalidationBookmarkName="" int2:hashCode="G2aTNNro66+kM/" int2:id="mUHknD7O"/>
    <int2:bookmark int2:bookmarkName="_Int_jx1aQtzc" int2:invalidationBookmarkName="" int2:hashCode="3gT6Din5s14kkF" int2:id="R20Zxmiq"/>
    <int2:bookmark int2:bookmarkName="_Int_OWnAKmLQ" int2:invalidationBookmarkName="" int2:hashCode="PeT5Af/7MKxyCw" int2:id="Vk9iDX5B"/>
    <int2:bookmark int2:bookmarkName="_Int_qhxCkEey" int2:invalidationBookmarkName="" int2:hashCode="eDkj5Xul6PEERj" int2:id="CWgHiPtk"/>
    <int2:bookmark int2:bookmarkName="_Int_vfYIXstK" int2:invalidationBookmarkName="" int2:hashCode="0gBcwgbMv97fK+" int2:id="jJEhUPwm"/>
    <int2:bookmark int2:bookmarkName="_Int_TuUhwiSB" int2:invalidationBookmarkName="" int2:hashCode="Et6pb+wgWTVmq3" int2:id="SEmHCQ78"/>
    <int2:bookmark int2:bookmarkName="_Int_2EYKnlGt" int2:invalidationBookmarkName="" int2:hashCode="Jzb6spHwTmm2LU" int2:id="xmy6DZ7i"/>
    <int2:bookmark int2:bookmarkName="_Int_onOBHRjq" int2:invalidationBookmarkName="" int2:hashCode="0yEDC6b/5ZjsoS" int2:id="T113tl7g"/>
    <int2:bookmark int2:bookmarkName="_Int_d6jJaCtp" int2:invalidationBookmarkName="" int2:hashCode="Y8kEVZmTk1xHD1" int2:id="KTQF1JCH"/>
    <int2:bookmark int2:bookmarkName="_Int_0RFF9H6C" int2:invalidationBookmarkName="" int2:hashCode="8uaqJt3v+gaJeA" int2:id="ZwLG5d7Q"/>
    <int2:bookmark int2:bookmarkName="_Int_by9NkvbO" int2:invalidationBookmarkName="" int2:hashCode="xXhZXAlLUy3l5M" int2:id="TRYzOsR8"/>
    <int2:bookmark int2:bookmarkName="_Int_DE4dHaZa" int2:invalidationBookmarkName="" int2:hashCode="gwJjP2QVzo9IyH" int2:id="WrvRWePh"/>
    <int2:bookmark int2:bookmarkName="_Int_xVxn3MY7" int2:invalidationBookmarkName="" int2:hashCode="8y+/+X/2Xec3at" int2:id="ixeme1Yx"/>
    <int2:bookmark int2:bookmarkName="_Int_p4RzOcdq" int2:invalidationBookmarkName="" int2:hashCode="ebvFNemP5+ZKzn" int2:id="Fhnu5X68"/>
    <int2:bookmark int2:bookmarkName="_Int_Ol6fgFFQ" int2:invalidationBookmarkName="" int2:hashCode="YD+82+V1vFecXo" int2:id="kIDPDXr8"/>
    <int2:bookmark int2:bookmarkName="_Int_dvQNrvdc" int2:invalidationBookmarkName="" int2:hashCode="P1e2CeecjXPNMC" int2:id="t4YthRZf"/>
    <int2:bookmark int2:bookmarkName="_Int_qinMRRdW" int2:invalidationBookmarkName="" int2:hashCode="31QVlgz+ldIDjP" int2:id="SsmZSA9x"/>
    <int2:bookmark int2:bookmarkName="_Int_iWuAfBMF" int2:invalidationBookmarkName="" int2:hashCode="RoHRJMxsS3O6q/" int2:id="IuXB1rAI"/>
    <int2:bookmark int2:bookmarkName="_Int_aCpJbNn6" int2:invalidationBookmarkName="" int2:hashCode="qFrJZ6g0uys7el" int2:id="VbUxLVyR"/>
    <int2:bookmark int2:bookmarkName="_Int_O0G05hyw" int2:invalidationBookmarkName="" int2:hashCode="xeI0V6p8KzmdMp" int2:id="2rLgMjM6"/>
    <int2:bookmark int2:bookmarkName="_Int_FF5uQv3k" int2:invalidationBookmarkName="" int2:hashCode="z0Ul90WHo2dwCH" int2:id="F6HuqFEQ"/>
    <int2:bookmark int2:bookmarkName="_Int_IAk06U02" int2:invalidationBookmarkName="" int2:hashCode="Et6pb+wgWTVmq3" int2:id="NJAqn0Ix"/>
    <int2:bookmark int2:bookmarkName="_Int_H7RrBWjj" int2:invalidationBookmarkName="" int2:hashCode="Et6pb+wgWTVmq3" int2:id="O7aq9rqA"/>
    <int2:bookmark int2:bookmarkName="_Int_QJnNkFxj" int2:invalidationBookmarkName="" int2:hashCode="SradH0SdDJdch8" int2:id="CSYSPs2b"/>
    <int2:bookmark int2:bookmarkName="_Int_s1Qw3Ntm" int2:invalidationBookmarkName="" int2:hashCode="RoHRJMxsS3O6q/" int2:id="GdYAVVHr">
      <int2:state int2:type="AugLoop_Text_Critique" int2:value="Rejected"/>
    </int2:bookmark>
    <int2:bookmark int2:bookmarkName="_Int_BttHJalH" int2:invalidationBookmarkName="" int2:hashCode="TGF6SXQ3UPYXId" int2:id="EZOnquMj"/>
    <int2:bookmark int2:bookmarkName="_Int_Z5I3sJHn" int2:invalidationBookmarkName="" int2:hashCode="BA7JqD8AjGcX2X" int2:id="EVcQHYDm"/>
    <int2:bookmark int2:bookmarkName="_Int_beRV7GMT" int2:invalidationBookmarkName="" int2:hashCode="0qBNcTAaiRUhfd" int2:id="KbnjWeO6"/>
    <int2:bookmark int2:bookmarkName="_Int_Z88BufkU" int2:invalidationBookmarkName="" int2:hashCode="rtb2i52Sl2CeiN" int2:id="lkPLczgH">
      <int2:state int2:type="AugLoop_Text_Critique" int2:value="Rejected"/>
    </int2:bookmark>
    <int2:bookmark int2:bookmarkName="_Int_Z88BufkU" int2:invalidationBookmarkName="" int2:hashCode="pBFCgT8TkIVwjT" int2:id="zZxbAKxs"/>
    <int2:bookmark int2:bookmarkName="_Int_zfce4jGz" int2:invalidationBookmarkName="" int2:hashCode="6HIf75XHfDwyBY" int2:id="UQGK06iu"/>
    <int2:bookmark int2:bookmarkName="_Int_R5Kn4t2x" int2:invalidationBookmarkName="" int2:hashCode="pi8iJb9wv6zLx/" int2:id="WYST5sOM"/>
    <int2:bookmark int2:bookmarkName="_Int_WlwgfECM" int2:invalidationBookmarkName="" int2:hashCode="wgTxFgmjFJfAIh" int2:id="vAk7Fdw3"/>
    <int2:bookmark int2:bookmarkName="_Int_o0BHFNle" int2:invalidationBookmarkName="" int2:hashCode="wgTxFgmjFJfAIh" int2:id="DBZvDE7f"/>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2">
    <w:nsid w:val="30c614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23d5f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f0b38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6d6b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a9498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495b5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3."/>
      <w:lvlJc w:val="left"/>
      <w:pPr>
        <w:ind w:left="547" w:hanging="43"/>
      </w:pPr>
      <w:rPr>
        <w:rFonts w:hint="default" w:ascii="Arial" w:hAnsi="Aria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ceb80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3."/>
      <w:lvlJc w:val="left"/>
      <w:pPr>
        <w:ind w:left="547" w:hanging="43"/>
      </w:pPr>
      <w:rPr>
        <w:rFonts w:hint="default" w:ascii="Arial" w:hAnsi="Aria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37919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3."/>
      <w:lvlJc w:val="left"/>
      <w:pPr>
        <w:ind w:left="547" w:hanging="43"/>
      </w:pPr>
      <w:rPr>
        <w:rFonts w:hint="default" w:ascii="Arial" w:hAnsi="Aria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dd9be62"/>
    <w:multiLevelType xmlns:w="http://schemas.openxmlformats.org/wordprocessingml/2006/main" w:val="multilevel"/>
    <w:lvl xmlns:w="http://schemas.openxmlformats.org/wordprocessingml/2006/main" w:ilvl="0">
      <w:start w:val="1"/>
      <w:numFmt w:val="decimal"/>
      <w:lvlText w:val="%1.%2.%3."/>
      <w:lvlJc w:val="left"/>
      <w:pPr>
        <w:ind w:left="547" w:hanging="43"/>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1AB1AA4"/>
    <w:multiLevelType w:val="multilevel"/>
    <w:tmpl w:val="84F08B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1C51595"/>
    <w:multiLevelType w:val="multilevel"/>
    <w:tmpl w:val="84149C7E"/>
    <w:numStyleLink w:val="Headings2"/>
  </w:abstractNum>
  <w:abstractNum w:abstractNumId="7"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7E4583"/>
    <w:multiLevelType w:val="multilevel"/>
    <w:tmpl w:val="0ABC3322"/>
    <w:numStyleLink w:val="Headings"/>
  </w:abstractNum>
  <w:abstractNum w:abstractNumId="9"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6F3C43"/>
    <w:multiLevelType w:val="hybridMultilevel"/>
    <w:tmpl w:val="0B2297B0"/>
    <w:lvl w:ilvl="0" w:tplc="20EA1004">
      <w:numFmt w:val="bullet"/>
      <w:lvlText w:val=""/>
      <w:lvlJc w:val="left"/>
      <w:pPr>
        <w:tabs>
          <w:tab w:val="num" w:pos="600"/>
        </w:tabs>
        <w:ind w:left="600" w:hanging="360"/>
      </w:pPr>
      <w:rPr>
        <w:rFonts w:hint="default" w:ascii="Symbol" w:hAnsi="Symbol" w:eastAsia="Times New Roman" w:cs="Times New Roman"/>
      </w:rPr>
    </w:lvl>
    <w:lvl w:ilvl="1" w:tplc="04090003">
      <w:start w:val="1"/>
      <w:numFmt w:val="bullet"/>
      <w:lvlText w:val="o"/>
      <w:lvlJc w:val="left"/>
      <w:pPr>
        <w:tabs>
          <w:tab w:val="num" w:pos="1320"/>
        </w:tabs>
        <w:ind w:left="1320" w:hanging="360"/>
      </w:pPr>
      <w:rPr>
        <w:rFonts w:hint="default" w:ascii="Courier New" w:hAnsi="Courier New" w:cs="Courier New"/>
      </w:rPr>
    </w:lvl>
    <w:lvl w:ilvl="2" w:tplc="04090005" w:tentative="1">
      <w:start w:val="1"/>
      <w:numFmt w:val="bullet"/>
      <w:lvlText w:val=""/>
      <w:lvlJc w:val="left"/>
      <w:pPr>
        <w:tabs>
          <w:tab w:val="num" w:pos="2040"/>
        </w:tabs>
        <w:ind w:left="2040" w:hanging="360"/>
      </w:pPr>
      <w:rPr>
        <w:rFonts w:hint="default" w:ascii="Wingdings" w:hAnsi="Wingdings"/>
      </w:rPr>
    </w:lvl>
    <w:lvl w:ilvl="3" w:tplc="04090001" w:tentative="1">
      <w:start w:val="1"/>
      <w:numFmt w:val="bullet"/>
      <w:lvlText w:val=""/>
      <w:lvlJc w:val="left"/>
      <w:pPr>
        <w:tabs>
          <w:tab w:val="num" w:pos="2760"/>
        </w:tabs>
        <w:ind w:left="2760" w:hanging="360"/>
      </w:pPr>
      <w:rPr>
        <w:rFonts w:hint="default" w:ascii="Symbol" w:hAnsi="Symbol"/>
      </w:rPr>
    </w:lvl>
    <w:lvl w:ilvl="4" w:tplc="04090003" w:tentative="1">
      <w:start w:val="1"/>
      <w:numFmt w:val="bullet"/>
      <w:lvlText w:val="o"/>
      <w:lvlJc w:val="left"/>
      <w:pPr>
        <w:tabs>
          <w:tab w:val="num" w:pos="3480"/>
        </w:tabs>
        <w:ind w:left="3480" w:hanging="360"/>
      </w:pPr>
      <w:rPr>
        <w:rFonts w:hint="default" w:ascii="Courier New" w:hAnsi="Courier New" w:cs="Courier New"/>
      </w:rPr>
    </w:lvl>
    <w:lvl w:ilvl="5" w:tplc="04090005" w:tentative="1">
      <w:start w:val="1"/>
      <w:numFmt w:val="bullet"/>
      <w:lvlText w:val=""/>
      <w:lvlJc w:val="left"/>
      <w:pPr>
        <w:tabs>
          <w:tab w:val="num" w:pos="4200"/>
        </w:tabs>
        <w:ind w:left="4200" w:hanging="360"/>
      </w:pPr>
      <w:rPr>
        <w:rFonts w:hint="default" w:ascii="Wingdings" w:hAnsi="Wingdings"/>
      </w:rPr>
    </w:lvl>
    <w:lvl w:ilvl="6" w:tplc="04090001" w:tentative="1">
      <w:start w:val="1"/>
      <w:numFmt w:val="bullet"/>
      <w:lvlText w:val=""/>
      <w:lvlJc w:val="left"/>
      <w:pPr>
        <w:tabs>
          <w:tab w:val="num" w:pos="4920"/>
        </w:tabs>
        <w:ind w:left="4920" w:hanging="360"/>
      </w:pPr>
      <w:rPr>
        <w:rFonts w:hint="default" w:ascii="Symbol" w:hAnsi="Symbol"/>
      </w:rPr>
    </w:lvl>
    <w:lvl w:ilvl="7" w:tplc="04090003" w:tentative="1">
      <w:start w:val="1"/>
      <w:numFmt w:val="bullet"/>
      <w:lvlText w:val="o"/>
      <w:lvlJc w:val="left"/>
      <w:pPr>
        <w:tabs>
          <w:tab w:val="num" w:pos="5640"/>
        </w:tabs>
        <w:ind w:left="5640" w:hanging="360"/>
      </w:pPr>
      <w:rPr>
        <w:rFonts w:hint="default" w:ascii="Courier New" w:hAnsi="Courier New" w:cs="Courier New"/>
      </w:rPr>
    </w:lvl>
    <w:lvl w:ilvl="8" w:tplc="04090005" w:tentative="1">
      <w:start w:val="1"/>
      <w:numFmt w:val="bullet"/>
      <w:lvlText w:val=""/>
      <w:lvlJc w:val="left"/>
      <w:pPr>
        <w:tabs>
          <w:tab w:val="num" w:pos="6360"/>
        </w:tabs>
        <w:ind w:left="6360" w:hanging="360"/>
      </w:pPr>
      <w:rPr>
        <w:rFonts w:hint="default" w:ascii="Wingdings" w:hAnsi="Wingdings"/>
      </w:rPr>
    </w:lvl>
  </w:abstractNum>
  <w:abstractNum w:abstractNumId="11" w15:restartNumberingAfterBreak="0">
    <w:nsid w:val="5FC85671"/>
    <w:multiLevelType w:val="multilevel"/>
    <w:tmpl w:val="CCE85C04"/>
    <w:lvl w:ilvl="0">
      <w:start w:val="3"/>
      <w:numFmt w:val="decimal"/>
      <w:lvlText w:val="%1"/>
      <w:lvlJc w:val="left"/>
      <w:pPr>
        <w:ind w:left="360" w:hanging="360"/>
      </w:pPr>
      <w:rPr>
        <w:rFonts w:hint="default"/>
      </w:rPr>
    </w:lvl>
    <w:lvl w:ilvl="1">
      <w:start w:val="1"/>
      <w:numFmt w:val="decimal"/>
      <w:lvlText w:val="%1.%2"/>
      <w:lvlJc w:val="left"/>
      <w:pPr>
        <w:ind w:left="1123" w:hanging="720"/>
      </w:pPr>
      <w:rPr>
        <w:rFonts w:hint="default"/>
      </w:rPr>
    </w:lvl>
    <w:lvl w:ilvl="2">
      <w:start w:val="1"/>
      <w:numFmt w:val="decimal"/>
      <w:lvlText w:val="%1.%2.%3"/>
      <w:lvlJc w:val="left"/>
      <w:pPr>
        <w:ind w:left="1526" w:hanging="720"/>
      </w:pPr>
      <w:rPr>
        <w:rFonts w:hint="default"/>
      </w:rPr>
    </w:lvl>
    <w:lvl w:ilvl="3">
      <w:start w:val="1"/>
      <w:numFmt w:val="decimal"/>
      <w:lvlText w:val="%1.%2.%3.%4"/>
      <w:lvlJc w:val="left"/>
      <w:pPr>
        <w:ind w:left="2289" w:hanging="1080"/>
      </w:pPr>
      <w:rPr>
        <w:rFonts w:hint="default"/>
      </w:rPr>
    </w:lvl>
    <w:lvl w:ilvl="4">
      <w:start w:val="1"/>
      <w:numFmt w:val="decimal"/>
      <w:lvlText w:val="%1.%2.%3.%4.%5"/>
      <w:lvlJc w:val="left"/>
      <w:pPr>
        <w:ind w:left="2692" w:hanging="1080"/>
      </w:pPr>
      <w:rPr>
        <w:rFonts w:hint="default"/>
      </w:rPr>
    </w:lvl>
    <w:lvl w:ilvl="5">
      <w:start w:val="1"/>
      <w:numFmt w:val="decimal"/>
      <w:lvlText w:val="%1.%2.%3.%4.%5.%6"/>
      <w:lvlJc w:val="left"/>
      <w:pPr>
        <w:ind w:left="3455" w:hanging="1440"/>
      </w:pPr>
      <w:rPr>
        <w:rFonts w:hint="default"/>
      </w:rPr>
    </w:lvl>
    <w:lvl w:ilvl="6">
      <w:start w:val="1"/>
      <w:numFmt w:val="decimal"/>
      <w:lvlText w:val="%1.%2.%3.%4.%5.%6.%7"/>
      <w:lvlJc w:val="left"/>
      <w:pPr>
        <w:ind w:left="4218" w:hanging="1800"/>
      </w:pPr>
      <w:rPr>
        <w:rFonts w:hint="default"/>
      </w:rPr>
    </w:lvl>
    <w:lvl w:ilvl="7">
      <w:start w:val="1"/>
      <w:numFmt w:val="decimal"/>
      <w:lvlText w:val="%1.%2.%3.%4.%5.%6.%7.%8"/>
      <w:lvlJc w:val="left"/>
      <w:pPr>
        <w:ind w:left="4621" w:hanging="1800"/>
      </w:pPr>
      <w:rPr>
        <w:rFonts w:hint="default"/>
      </w:rPr>
    </w:lvl>
    <w:lvl w:ilvl="8">
      <w:start w:val="1"/>
      <w:numFmt w:val="decimal"/>
      <w:lvlText w:val="%1.%2.%3.%4.%5.%6.%7.%8.%9"/>
      <w:lvlJc w:val="left"/>
      <w:pPr>
        <w:ind w:left="5384" w:hanging="2160"/>
      </w:pPr>
      <w:rPr>
        <w:rFonts w:hint="default"/>
      </w:rPr>
    </w:lvl>
  </w:abstractNum>
  <w:abstractNum w:abstractNumId="12"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hint="default" w:ascii="Arial" w:hAnsi="Arial"/>
        <w:sz w:val="24"/>
      </w:rPr>
    </w:lvl>
    <w:lvl w:ilvl="1">
      <w:start w:val="1"/>
      <w:numFmt w:val="decimal"/>
      <w:pStyle w:val="Heading2"/>
      <w:suff w:val="space"/>
      <w:lvlText w:val="%1.%2."/>
      <w:lvlJc w:val="left"/>
      <w:pPr>
        <w:ind w:left="1177" w:hanging="43"/>
      </w:pPr>
      <w:rPr>
        <w:rFonts w:hint="default" w:ascii="Arial" w:hAnsi="Arial"/>
        <w:sz w:val="24"/>
      </w:rPr>
    </w:lvl>
    <w:lvl w:ilvl="2">
      <w:start w:val="1"/>
      <w:numFmt w:val="decimal"/>
      <w:pStyle w:val="Heading3"/>
      <w:suff w:val="space"/>
      <w:lvlText w:val="%1.%2.%3."/>
      <w:lvlJc w:val="left"/>
      <w:pPr>
        <w:ind w:left="547" w:hanging="43"/>
      </w:pPr>
      <w:rPr>
        <w:rFonts w:hint="default" w:ascii="Arial" w:hAnsi="Arial"/>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3" w15:restartNumberingAfterBreak="0">
    <w:nsid w:val="79DA7507"/>
    <w:multiLevelType w:val="multilevel"/>
    <w:tmpl w:val="7B945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8">
    <w:abstractNumId w:val="22"/>
  </w:num>
  <w:num w:numId="37">
    <w:abstractNumId w:val="21"/>
  </w:num>
  <w:num w:numId="36">
    <w:abstractNumId w:val="20"/>
  </w:num>
  <w:num w:numId="35">
    <w:abstractNumId w:val="19"/>
  </w:num>
  <w:num w:numId="34">
    <w:abstractNumId w:val="18"/>
  </w:num>
  <w:num w:numId="33">
    <w:abstractNumId w:val="17"/>
  </w:num>
  <w:num w:numId="32">
    <w:abstractNumId w:val="16"/>
  </w:num>
  <w:num w:numId="31">
    <w:abstractNumId w:val="15"/>
  </w:num>
  <w:num w:numId="30">
    <w:abstractNumId w:val="14"/>
  </w:num>
  <w:num w:numId="1" w16cid:durableId="1909613592">
    <w:abstractNumId w:val="9"/>
  </w:num>
  <w:num w:numId="2" w16cid:durableId="884029838">
    <w:abstractNumId w:val="7"/>
  </w:num>
  <w:num w:numId="3" w16cid:durableId="1320040136">
    <w:abstractNumId w:val="8"/>
  </w:num>
  <w:num w:numId="4" w16cid:durableId="952129271">
    <w:abstractNumId w:val="12"/>
  </w:num>
  <w:num w:numId="5" w16cid:durableId="136923679">
    <w:abstractNumId w:val="6"/>
  </w:num>
  <w:num w:numId="6" w16cid:durableId="588464947">
    <w:abstractNumId w:val="13"/>
  </w:num>
  <w:num w:numId="7" w16cid:durableId="564806006">
    <w:abstractNumId w:val="12"/>
  </w:num>
  <w:num w:numId="8" w16cid:durableId="1880505523">
    <w:abstractNumId w:val="12"/>
  </w:num>
  <w:num w:numId="9" w16cid:durableId="1579828111">
    <w:abstractNumId w:val="12"/>
  </w:num>
  <w:num w:numId="10" w16cid:durableId="1520705557">
    <w:abstractNumId w:val="12"/>
  </w:num>
  <w:num w:numId="11" w16cid:durableId="94257415">
    <w:abstractNumId w:val="12"/>
  </w:num>
  <w:num w:numId="12" w16cid:durableId="1912351620">
    <w:abstractNumId w:val="12"/>
  </w:num>
  <w:num w:numId="13" w16cid:durableId="1274631148">
    <w:abstractNumId w:val="10"/>
  </w:num>
  <w:num w:numId="14" w16cid:durableId="907570237">
    <w:abstractNumId w:val="12"/>
  </w:num>
  <w:num w:numId="15" w16cid:durableId="1532916971">
    <w:abstractNumId w:val="12"/>
  </w:num>
  <w:num w:numId="16" w16cid:durableId="1354763092">
    <w:abstractNumId w:val="12"/>
  </w:num>
  <w:num w:numId="17" w16cid:durableId="698817406">
    <w:abstractNumId w:val="12"/>
  </w:num>
  <w:num w:numId="18" w16cid:durableId="152452119">
    <w:abstractNumId w:val="12"/>
  </w:num>
  <w:num w:numId="19" w16cid:durableId="1178347957">
    <w:abstractNumId w:val="12"/>
  </w:num>
  <w:num w:numId="20" w16cid:durableId="966474431">
    <w:abstractNumId w:val="12"/>
  </w:num>
  <w:num w:numId="21" w16cid:durableId="782262671">
    <w:abstractNumId w:val="5"/>
  </w:num>
  <w:num w:numId="22" w16cid:durableId="80761840">
    <w:abstractNumId w:val="12"/>
  </w:num>
  <w:num w:numId="23" w16cid:durableId="1163206309">
    <w:abstractNumId w:val="12"/>
  </w:num>
  <w:num w:numId="24" w16cid:durableId="1564558444">
    <w:abstractNumId w:val="12"/>
  </w:num>
  <w:num w:numId="25" w16cid:durableId="1787308883">
    <w:abstractNumId w:val="12"/>
  </w:num>
  <w:num w:numId="26" w16cid:durableId="962930723">
    <w:abstractNumId w:val="12"/>
  </w:num>
  <w:num w:numId="27" w16cid:durableId="1364594415">
    <w:abstractNumId w:val="12"/>
  </w:num>
  <w:num w:numId="28" w16cid:durableId="1194151370">
    <w:abstractNumId w:val="12"/>
    <w:lvlOverride w:ilvl="0">
      <w:startOverride w:val="3"/>
    </w:lvlOverride>
  </w:num>
  <w:num w:numId="29" w16cid:durableId="942155393">
    <w:abstractNumId w:val="11"/>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00000"/>
    <w:rsid w:val="0002669B"/>
    <w:rsid w:val="000324B3"/>
    <w:rsid w:val="00032C69"/>
    <w:rsid w:val="00050714"/>
    <w:rsid w:val="00065178"/>
    <w:rsid w:val="000A3F25"/>
    <w:rsid w:val="000C1CF4"/>
    <w:rsid w:val="000C58FF"/>
    <w:rsid w:val="000C74B2"/>
    <w:rsid w:val="000E57CD"/>
    <w:rsid w:val="001267B1"/>
    <w:rsid w:val="00140A70"/>
    <w:rsid w:val="001677D9"/>
    <w:rsid w:val="00190A45"/>
    <w:rsid w:val="00193769"/>
    <w:rsid w:val="0019538E"/>
    <w:rsid w:val="00196E7D"/>
    <w:rsid w:val="001E2AC5"/>
    <w:rsid w:val="001F5AD1"/>
    <w:rsid w:val="001F6352"/>
    <w:rsid w:val="002039EE"/>
    <w:rsid w:val="00231E2A"/>
    <w:rsid w:val="002326AA"/>
    <w:rsid w:val="00255EDB"/>
    <w:rsid w:val="0026159B"/>
    <w:rsid w:val="002724FC"/>
    <w:rsid w:val="00272E71"/>
    <w:rsid w:val="002A4B4F"/>
    <w:rsid w:val="002B5A72"/>
    <w:rsid w:val="002C3590"/>
    <w:rsid w:val="002D1D3E"/>
    <w:rsid w:val="002D3470"/>
    <w:rsid w:val="002D6911"/>
    <w:rsid w:val="002E66F4"/>
    <w:rsid w:val="00312430"/>
    <w:rsid w:val="00333A76"/>
    <w:rsid w:val="0033685F"/>
    <w:rsid w:val="003751D9"/>
    <w:rsid w:val="00412F43"/>
    <w:rsid w:val="004327CC"/>
    <w:rsid w:val="0045480B"/>
    <w:rsid w:val="00456D34"/>
    <w:rsid w:val="004571E7"/>
    <w:rsid w:val="00465DE8"/>
    <w:rsid w:val="004A199F"/>
    <w:rsid w:val="004A27EA"/>
    <w:rsid w:val="004B7DE6"/>
    <w:rsid w:val="004F2AC9"/>
    <w:rsid w:val="004F467C"/>
    <w:rsid w:val="005062FD"/>
    <w:rsid w:val="0052055C"/>
    <w:rsid w:val="00566298"/>
    <w:rsid w:val="005865A5"/>
    <w:rsid w:val="005A6CC0"/>
    <w:rsid w:val="005B39C4"/>
    <w:rsid w:val="005B62C5"/>
    <w:rsid w:val="005D2662"/>
    <w:rsid w:val="005D684C"/>
    <w:rsid w:val="005D7E81"/>
    <w:rsid w:val="005E7584"/>
    <w:rsid w:val="00632C3B"/>
    <w:rsid w:val="00644160"/>
    <w:rsid w:val="00645017"/>
    <w:rsid w:val="00653A0C"/>
    <w:rsid w:val="00682A08"/>
    <w:rsid w:val="00694D79"/>
    <w:rsid w:val="006A519B"/>
    <w:rsid w:val="006A5DBA"/>
    <w:rsid w:val="006B1DE1"/>
    <w:rsid w:val="006B33B2"/>
    <w:rsid w:val="006B3C2A"/>
    <w:rsid w:val="006C7879"/>
    <w:rsid w:val="007337D9"/>
    <w:rsid w:val="00736F04"/>
    <w:rsid w:val="00750AC8"/>
    <w:rsid w:val="007B42B5"/>
    <w:rsid w:val="007D4C5D"/>
    <w:rsid w:val="007E0CDC"/>
    <w:rsid w:val="00831067"/>
    <w:rsid w:val="00851F85"/>
    <w:rsid w:val="00865897"/>
    <w:rsid w:val="00871083"/>
    <w:rsid w:val="00873023"/>
    <w:rsid w:val="00890EBD"/>
    <w:rsid w:val="008B5D40"/>
    <w:rsid w:val="009009C1"/>
    <w:rsid w:val="00912B13"/>
    <w:rsid w:val="009224AC"/>
    <w:rsid w:val="009356BA"/>
    <w:rsid w:val="009561DA"/>
    <w:rsid w:val="009B0A63"/>
    <w:rsid w:val="009D4FE0"/>
    <w:rsid w:val="009E53F2"/>
    <w:rsid w:val="009F0B60"/>
    <w:rsid w:val="009F17B5"/>
    <w:rsid w:val="00A15C2B"/>
    <w:rsid w:val="00A20F89"/>
    <w:rsid w:val="00A43A04"/>
    <w:rsid w:val="00A45379"/>
    <w:rsid w:val="00A610A4"/>
    <w:rsid w:val="00AA4823"/>
    <w:rsid w:val="00AC0D57"/>
    <w:rsid w:val="00AD0765"/>
    <w:rsid w:val="00AD5DC7"/>
    <w:rsid w:val="00AE5C5C"/>
    <w:rsid w:val="00AE6DDE"/>
    <w:rsid w:val="00B06D05"/>
    <w:rsid w:val="00B1405F"/>
    <w:rsid w:val="00B23FB5"/>
    <w:rsid w:val="00B25D84"/>
    <w:rsid w:val="00B3576D"/>
    <w:rsid w:val="00B36910"/>
    <w:rsid w:val="00B40796"/>
    <w:rsid w:val="00B43C09"/>
    <w:rsid w:val="00B563A7"/>
    <w:rsid w:val="00B85653"/>
    <w:rsid w:val="00BA5496"/>
    <w:rsid w:val="00BB1ADA"/>
    <w:rsid w:val="00BB6EB1"/>
    <w:rsid w:val="00BC43AA"/>
    <w:rsid w:val="00BE57D7"/>
    <w:rsid w:val="00C01701"/>
    <w:rsid w:val="00C2035B"/>
    <w:rsid w:val="00C26C21"/>
    <w:rsid w:val="00C46133"/>
    <w:rsid w:val="00C47B45"/>
    <w:rsid w:val="00C57D33"/>
    <w:rsid w:val="00C720DA"/>
    <w:rsid w:val="00CC5448"/>
    <w:rsid w:val="00CE5AD2"/>
    <w:rsid w:val="00CF4F00"/>
    <w:rsid w:val="00D00827"/>
    <w:rsid w:val="00D10D5F"/>
    <w:rsid w:val="00D177D7"/>
    <w:rsid w:val="00D213D5"/>
    <w:rsid w:val="00D22E79"/>
    <w:rsid w:val="00D67B7B"/>
    <w:rsid w:val="00DA08F8"/>
    <w:rsid w:val="00DA6E32"/>
    <w:rsid w:val="00E120EC"/>
    <w:rsid w:val="00E1225E"/>
    <w:rsid w:val="00E1740C"/>
    <w:rsid w:val="00E431BD"/>
    <w:rsid w:val="00E51459"/>
    <w:rsid w:val="00E838F2"/>
    <w:rsid w:val="00E910F7"/>
    <w:rsid w:val="00EA52EF"/>
    <w:rsid w:val="00EA6019"/>
    <w:rsid w:val="00EC2EE4"/>
    <w:rsid w:val="00ED14C1"/>
    <w:rsid w:val="00ED2482"/>
    <w:rsid w:val="00ED6EDC"/>
    <w:rsid w:val="00EF4B9D"/>
    <w:rsid w:val="00F10138"/>
    <w:rsid w:val="00F13B00"/>
    <w:rsid w:val="00F2217B"/>
    <w:rsid w:val="00F23725"/>
    <w:rsid w:val="00F304DA"/>
    <w:rsid w:val="00F34E05"/>
    <w:rsid w:val="00F431FB"/>
    <w:rsid w:val="00F44471"/>
    <w:rsid w:val="00F46DA6"/>
    <w:rsid w:val="00F60A20"/>
    <w:rsid w:val="00F65EB4"/>
    <w:rsid w:val="00F6799C"/>
    <w:rsid w:val="00F7103C"/>
    <w:rsid w:val="00F73B5D"/>
    <w:rsid w:val="00F748A1"/>
    <w:rsid w:val="00F8096F"/>
    <w:rsid w:val="00F81340"/>
    <w:rsid w:val="00F9191B"/>
    <w:rsid w:val="00F96124"/>
    <w:rsid w:val="00FB59AC"/>
    <w:rsid w:val="00FC2D75"/>
    <w:rsid w:val="00FD12E4"/>
    <w:rsid w:val="00FE3ABB"/>
    <w:rsid w:val="00FE5701"/>
    <w:rsid w:val="011A7CA6"/>
    <w:rsid w:val="011E8908"/>
    <w:rsid w:val="0128DC9D"/>
    <w:rsid w:val="015DA8D3"/>
    <w:rsid w:val="01C0E05B"/>
    <w:rsid w:val="01EF70AB"/>
    <w:rsid w:val="01FB2E6D"/>
    <w:rsid w:val="022F0F2B"/>
    <w:rsid w:val="02562A38"/>
    <w:rsid w:val="025E8A54"/>
    <w:rsid w:val="02673468"/>
    <w:rsid w:val="028E50E7"/>
    <w:rsid w:val="02A42999"/>
    <w:rsid w:val="031A182E"/>
    <w:rsid w:val="0349A41C"/>
    <w:rsid w:val="0364E58D"/>
    <w:rsid w:val="03730B31"/>
    <w:rsid w:val="03777B31"/>
    <w:rsid w:val="03AAD89B"/>
    <w:rsid w:val="03F468D6"/>
    <w:rsid w:val="04B4E98E"/>
    <w:rsid w:val="04C4A7A9"/>
    <w:rsid w:val="0503B383"/>
    <w:rsid w:val="050EDB92"/>
    <w:rsid w:val="05127A96"/>
    <w:rsid w:val="052AEE8E"/>
    <w:rsid w:val="0575B9D8"/>
    <w:rsid w:val="0596BD24"/>
    <w:rsid w:val="05BFF9C4"/>
    <w:rsid w:val="05FC4BF9"/>
    <w:rsid w:val="069A0E27"/>
    <w:rsid w:val="06A6C307"/>
    <w:rsid w:val="06B1E2F0"/>
    <w:rsid w:val="06C33D29"/>
    <w:rsid w:val="07390E8F"/>
    <w:rsid w:val="0739662C"/>
    <w:rsid w:val="075720A5"/>
    <w:rsid w:val="0766A78A"/>
    <w:rsid w:val="07892258"/>
    <w:rsid w:val="07AED4DC"/>
    <w:rsid w:val="07D25571"/>
    <w:rsid w:val="07E1E3CE"/>
    <w:rsid w:val="084B321E"/>
    <w:rsid w:val="0858962C"/>
    <w:rsid w:val="086122A0"/>
    <w:rsid w:val="089465E8"/>
    <w:rsid w:val="0898002A"/>
    <w:rsid w:val="08AB3F57"/>
    <w:rsid w:val="08C12B26"/>
    <w:rsid w:val="08C45E18"/>
    <w:rsid w:val="08F4E74B"/>
    <w:rsid w:val="099818CC"/>
    <w:rsid w:val="099B4B9F"/>
    <w:rsid w:val="09D724A6"/>
    <w:rsid w:val="09DFF113"/>
    <w:rsid w:val="09EC6E4A"/>
    <w:rsid w:val="0A51E67B"/>
    <w:rsid w:val="0A8FF2BA"/>
    <w:rsid w:val="0B4CFB4C"/>
    <w:rsid w:val="0B59CCAA"/>
    <w:rsid w:val="0B7382A7"/>
    <w:rsid w:val="0B818C04"/>
    <w:rsid w:val="0BA904CC"/>
    <w:rsid w:val="0BEDB6DC"/>
    <w:rsid w:val="0BF736CC"/>
    <w:rsid w:val="0C38E34A"/>
    <w:rsid w:val="0C3EBAAC"/>
    <w:rsid w:val="0C414266"/>
    <w:rsid w:val="0C486B55"/>
    <w:rsid w:val="0CA72615"/>
    <w:rsid w:val="0D2CA63D"/>
    <w:rsid w:val="0DB72EF6"/>
    <w:rsid w:val="0DE44955"/>
    <w:rsid w:val="0DECEEFB"/>
    <w:rsid w:val="0E0AD520"/>
    <w:rsid w:val="0E1C611E"/>
    <w:rsid w:val="0E2A08F5"/>
    <w:rsid w:val="0E67C897"/>
    <w:rsid w:val="0E8D20E7"/>
    <w:rsid w:val="0EB7A232"/>
    <w:rsid w:val="0EE0A58E"/>
    <w:rsid w:val="0EE37EE6"/>
    <w:rsid w:val="0EE6F4A3"/>
    <w:rsid w:val="0EF374F7"/>
    <w:rsid w:val="0F1917FA"/>
    <w:rsid w:val="0F3E6ACB"/>
    <w:rsid w:val="0F7B8964"/>
    <w:rsid w:val="0F9C8F6F"/>
    <w:rsid w:val="0FADF5E8"/>
    <w:rsid w:val="0FBADF21"/>
    <w:rsid w:val="0FBC3991"/>
    <w:rsid w:val="0FD7FC3C"/>
    <w:rsid w:val="1044A7F9"/>
    <w:rsid w:val="108A271A"/>
    <w:rsid w:val="10B0440B"/>
    <w:rsid w:val="10EA52A6"/>
    <w:rsid w:val="1125E457"/>
    <w:rsid w:val="11341D71"/>
    <w:rsid w:val="1161F268"/>
    <w:rsid w:val="119D2C19"/>
    <w:rsid w:val="11AB545B"/>
    <w:rsid w:val="11CBE50B"/>
    <w:rsid w:val="11E4AE54"/>
    <w:rsid w:val="1200D5A6"/>
    <w:rsid w:val="12098C7A"/>
    <w:rsid w:val="125B0961"/>
    <w:rsid w:val="12760B8D"/>
    <w:rsid w:val="128175A8"/>
    <w:rsid w:val="12FB2F66"/>
    <w:rsid w:val="1348B5EB"/>
    <w:rsid w:val="1363251A"/>
    <w:rsid w:val="137483F7"/>
    <w:rsid w:val="138C5770"/>
    <w:rsid w:val="13C16FF6"/>
    <w:rsid w:val="13E6CFA6"/>
    <w:rsid w:val="13FF329B"/>
    <w:rsid w:val="14167FD8"/>
    <w:rsid w:val="14208189"/>
    <w:rsid w:val="143A627C"/>
    <w:rsid w:val="1455A3ED"/>
    <w:rsid w:val="14A564E9"/>
    <w:rsid w:val="14D17819"/>
    <w:rsid w:val="14ED91D2"/>
    <w:rsid w:val="15250886"/>
    <w:rsid w:val="1530B85A"/>
    <w:rsid w:val="1550E07F"/>
    <w:rsid w:val="157005B5"/>
    <w:rsid w:val="1594F783"/>
    <w:rsid w:val="15C4A76F"/>
    <w:rsid w:val="15E1028B"/>
    <w:rsid w:val="16215DDD"/>
    <w:rsid w:val="162F2BE1"/>
    <w:rsid w:val="1643AA05"/>
    <w:rsid w:val="1648921D"/>
    <w:rsid w:val="16524F3E"/>
    <w:rsid w:val="16B03DF4"/>
    <w:rsid w:val="16D38883"/>
    <w:rsid w:val="16FA78CD"/>
    <w:rsid w:val="1700ABF2"/>
    <w:rsid w:val="17413C7E"/>
    <w:rsid w:val="176614EA"/>
    <w:rsid w:val="178830B1"/>
    <w:rsid w:val="1791B08A"/>
    <w:rsid w:val="1824911D"/>
    <w:rsid w:val="18365471"/>
    <w:rsid w:val="183AFDB9"/>
    <w:rsid w:val="186103CE"/>
    <w:rsid w:val="18820A29"/>
    <w:rsid w:val="18CBBDB2"/>
    <w:rsid w:val="18D4276A"/>
    <w:rsid w:val="18EA8F00"/>
    <w:rsid w:val="18FA4BC1"/>
    <w:rsid w:val="1900200B"/>
    <w:rsid w:val="196B9DD5"/>
    <w:rsid w:val="196D044D"/>
    <w:rsid w:val="19755D20"/>
    <w:rsid w:val="19A91945"/>
    <w:rsid w:val="19D06446"/>
    <w:rsid w:val="1A208995"/>
    <w:rsid w:val="1A819103"/>
    <w:rsid w:val="1A8717ED"/>
    <w:rsid w:val="1AA9A400"/>
    <w:rsid w:val="1B171B28"/>
    <w:rsid w:val="1B5BA256"/>
    <w:rsid w:val="1B891971"/>
    <w:rsid w:val="1BA6F9A6"/>
    <w:rsid w:val="1BE4CE7C"/>
    <w:rsid w:val="1C03CFDE"/>
    <w:rsid w:val="1C64F21A"/>
    <w:rsid w:val="1C81943C"/>
    <w:rsid w:val="1CA6E862"/>
    <w:rsid w:val="1CDA7DF1"/>
    <w:rsid w:val="1D23FA46"/>
    <w:rsid w:val="1D4F29DF"/>
    <w:rsid w:val="1DAFAD51"/>
    <w:rsid w:val="1DB6460C"/>
    <w:rsid w:val="1DB690F7"/>
    <w:rsid w:val="1DBAEABE"/>
    <w:rsid w:val="1DBE68D5"/>
    <w:rsid w:val="1DEBFDCF"/>
    <w:rsid w:val="1E0311F8"/>
    <w:rsid w:val="1E190851"/>
    <w:rsid w:val="1E2126F3"/>
    <w:rsid w:val="1E372B22"/>
    <w:rsid w:val="1EAC8127"/>
    <w:rsid w:val="1ED10053"/>
    <w:rsid w:val="1EF07064"/>
    <w:rsid w:val="1F0ED4C0"/>
    <w:rsid w:val="1F499C73"/>
    <w:rsid w:val="1F7D1523"/>
    <w:rsid w:val="1F7F9986"/>
    <w:rsid w:val="1F9EE259"/>
    <w:rsid w:val="1FA67C38"/>
    <w:rsid w:val="1FFC4957"/>
    <w:rsid w:val="1FFCFFDB"/>
    <w:rsid w:val="201C1DE0"/>
    <w:rsid w:val="204342FC"/>
    <w:rsid w:val="2054735B"/>
    <w:rsid w:val="20B2C6FA"/>
    <w:rsid w:val="20C8BA9C"/>
    <w:rsid w:val="20F8D9F3"/>
    <w:rsid w:val="215EC3E5"/>
    <w:rsid w:val="2170B279"/>
    <w:rsid w:val="2180DF01"/>
    <w:rsid w:val="218735F0"/>
    <w:rsid w:val="219E7DD1"/>
    <w:rsid w:val="21C13C01"/>
    <w:rsid w:val="21D71B5F"/>
    <w:rsid w:val="21EA6331"/>
    <w:rsid w:val="224EEF11"/>
    <w:rsid w:val="22648AFD"/>
    <w:rsid w:val="22A03EB0"/>
    <w:rsid w:val="22BF708A"/>
    <w:rsid w:val="22DEF72D"/>
    <w:rsid w:val="2339B824"/>
    <w:rsid w:val="23437119"/>
    <w:rsid w:val="2343E405"/>
    <w:rsid w:val="2372EBC0"/>
    <w:rsid w:val="23F3A3C3"/>
    <w:rsid w:val="24071B46"/>
    <w:rsid w:val="24196F92"/>
    <w:rsid w:val="246EC54C"/>
    <w:rsid w:val="2477E98A"/>
    <w:rsid w:val="2486DE8E"/>
    <w:rsid w:val="248CA621"/>
    <w:rsid w:val="24AC3437"/>
    <w:rsid w:val="24B05652"/>
    <w:rsid w:val="2534D17D"/>
    <w:rsid w:val="253796B7"/>
    <w:rsid w:val="2565C2C8"/>
    <w:rsid w:val="25998215"/>
    <w:rsid w:val="25998FB2"/>
    <w:rsid w:val="25B1E3E9"/>
    <w:rsid w:val="25D7DF72"/>
    <w:rsid w:val="25E774B2"/>
    <w:rsid w:val="262172E8"/>
    <w:rsid w:val="262A9183"/>
    <w:rsid w:val="26458453"/>
    <w:rsid w:val="265E17AA"/>
    <w:rsid w:val="26A477F5"/>
    <w:rsid w:val="26A9D960"/>
    <w:rsid w:val="27115B3F"/>
    <w:rsid w:val="27136211"/>
    <w:rsid w:val="2741029F"/>
    <w:rsid w:val="27433295"/>
    <w:rsid w:val="2746EBAE"/>
    <w:rsid w:val="2767C9B4"/>
    <w:rsid w:val="278D3DB1"/>
    <w:rsid w:val="27CC3469"/>
    <w:rsid w:val="27D5695F"/>
    <w:rsid w:val="27D7F0E0"/>
    <w:rsid w:val="28175528"/>
    <w:rsid w:val="2830B893"/>
    <w:rsid w:val="2831FCB7"/>
    <w:rsid w:val="28F0793F"/>
    <w:rsid w:val="292C7BAA"/>
    <w:rsid w:val="297D2515"/>
    <w:rsid w:val="29D60805"/>
    <w:rsid w:val="29EFAF81"/>
    <w:rsid w:val="2A48C35A"/>
    <w:rsid w:val="2A48FC01"/>
    <w:rsid w:val="2A5AD299"/>
    <w:rsid w:val="2A5D346D"/>
    <w:rsid w:val="2A6C33BA"/>
    <w:rsid w:val="2A917080"/>
    <w:rsid w:val="2A9F9C67"/>
    <w:rsid w:val="2AA157B8"/>
    <w:rsid w:val="2AC324FE"/>
    <w:rsid w:val="2B01825B"/>
    <w:rsid w:val="2B1DF016"/>
    <w:rsid w:val="2B1F97D6"/>
    <w:rsid w:val="2B575606"/>
    <w:rsid w:val="2B68FE52"/>
    <w:rsid w:val="2BBE0B2E"/>
    <w:rsid w:val="2BD26718"/>
    <w:rsid w:val="2BD79C8E"/>
    <w:rsid w:val="2BEFAA98"/>
    <w:rsid w:val="2C6AB284"/>
    <w:rsid w:val="2C6BD6E3"/>
    <w:rsid w:val="2C9A76BC"/>
    <w:rsid w:val="2CA12D20"/>
    <w:rsid w:val="2CA13CD0"/>
    <w:rsid w:val="2CB0E063"/>
    <w:rsid w:val="2DC91142"/>
    <w:rsid w:val="2E0D90F9"/>
    <w:rsid w:val="2E46299E"/>
    <w:rsid w:val="2EEA1E8F"/>
    <w:rsid w:val="2F259738"/>
    <w:rsid w:val="2F337DF0"/>
    <w:rsid w:val="2FB7B012"/>
    <w:rsid w:val="2FF05F4F"/>
    <w:rsid w:val="2FF8F560"/>
    <w:rsid w:val="300CDA59"/>
    <w:rsid w:val="3023F830"/>
    <w:rsid w:val="303C3C12"/>
    <w:rsid w:val="30C31BBB"/>
    <w:rsid w:val="30D6DDB2"/>
    <w:rsid w:val="3103231F"/>
    <w:rsid w:val="31077B78"/>
    <w:rsid w:val="31141AE7"/>
    <w:rsid w:val="313F4806"/>
    <w:rsid w:val="3145B114"/>
    <w:rsid w:val="31C95182"/>
    <w:rsid w:val="31D80C73"/>
    <w:rsid w:val="31ED3F29"/>
    <w:rsid w:val="32344C7A"/>
    <w:rsid w:val="323F6096"/>
    <w:rsid w:val="32D26821"/>
    <w:rsid w:val="32EB907E"/>
    <w:rsid w:val="32FA2A79"/>
    <w:rsid w:val="32FD66D7"/>
    <w:rsid w:val="33107E54"/>
    <w:rsid w:val="333ED059"/>
    <w:rsid w:val="336438EB"/>
    <w:rsid w:val="3395CEC9"/>
    <w:rsid w:val="346961FD"/>
    <w:rsid w:val="34DFCC71"/>
    <w:rsid w:val="34E49D59"/>
    <w:rsid w:val="34E81548"/>
    <w:rsid w:val="34E84051"/>
    <w:rsid w:val="34F119BE"/>
    <w:rsid w:val="3524DFEB"/>
    <w:rsid w:val="355C39F9"/>
    <w:rsid w:val="35968CDE"/>
    <w:rsid w:val="35CD5CF6"/>
    <w:rsid w:val="35D2D71C"/>
    <w:rsid w:val="35F97181"/>
    <w:rsid w:val="364687D2"/>
    <w:rsid w:val="364C04E7"/>
    <w:rsid w:val="3665B8AB"/>
    <w:rsid w:val="36792FF1"/>
    <w:rsid w:val="36C5E977"/>
    <w:rsid w:val="36E23BF3"/>
    <w:rsid w:val="3721413A"/>
    <w:rsid w:val="3740E0D5"/>
    <w:rsid w:val="37450E84"/>
    <w:rsid w:val="375363C6"/>
    <w:rsid w:val="37DEB26A"/>
    <w:rsid w:val="37E3EF77"/>
    <w:rsid w:val="384E3B09"/>
    <w:rsid w:val="385E59A6"/>
    <w:rsid w:val="3863F791"/>
    <w:rsid w:val="386DE8D0"/>
    <w:rsid w:val="387AB25E"/>
    <w:rsid w:val="3888CCA2"/>
    <w:rsid w:val="38AD07EB"/>
    <w:rsid w:val="38CEC7FE"/>
    <w:rsid w:val="3913B16F"/>
    <w:rsid w:val="391E94C4"/>
    <w:rsid w:val="392338C9"/>
    <w:rsid w:val="39421A4F"/>
    <w:rsid w:val="394AAD92"/>
    <w:rsid w:val="397A2082"/>
    <w:rsid w:val="39C1E137"/>
    <w:rsid w:val="39E16946"/>
    <w:rsid w:val="39FA2A07"/>
    <w:rsid w:val="3A00C847"/>
    <w:rsid w:val="3A576DA8"/>
    <w:rsid w:val="3A69FE01"/>
    <w:rsid w:val="3AD4F755"/>
    <w:rsid w:val="3AE2EFC3"/>
    <w:rsid w:val="3B482FFF"/>
    <w:rsid w:val="3B7DE0FF"/>
    <w:rsid w:val="3B8DAA3D"/>
    <w:rsid w:val="3BA54472"/>
    <w:rsid w:val="3BAC210D"/>
    <w:rsid w:val="3BAD082A"/>
    <w:rsid w:val="3BFB968E"/>
    <w:rsid w:val="3C187FA7"/>
    <w:rsid w:val="3C2F6AFA"/>
    <w:rsid w:val="3C98FB30"/>
    <w:rsid w:val="3D4559E1"/>
    <w:rsid w:val="3D544411"/>
    <w:rsid w:val="3D9063EC"/>
    <w:rsid w:val="3DA58437"/>
    <w:rsid w:val="3DBB1625"/>
    <w:rsid w:val="3DFEDE24"/>
    <w:rsid w:val="3E18D710"/>
    <w:rsid w:val="3E3A9AC6"/>
    <w:rsid w:val="3E53A91E"/>
    <w:rsid w:val="3E5D85FE"/>
    <w:rsid w:val="3E726142"/>
    <w:rsid w:val="3EA14DFD"/>
    <w:rsid w:val="3EA53E16"/>
    <w:rsid w:val="3EB9CFA2"/>
    <w:rsid w:val="3EC54AFF"/>
    <w:rsid w:val="3ECE19A9"/>
    <w:rsid w:val="3ED2F7FF"/>
    <w:rsid w:val="3F3A5B6D"/>
    <w:rsid w:val="3FD09BF2"/>
    <w:rsid w:val="3FDE0041"/>
    <w:rsid w:val="3FE57C92"/>
    <w:rsid w:val="3FF8D0E2"/>
    <w:rsid w:val="4065A44F"/>
    <w:rsid w:val="41013F59"/>
    <w:rsid w:val="415A8119"/>
    <w:rsid w:val="416C6C53"/>
    <w:rsid w:val="4198179D"/>
    <w:rsid w:val="41EB93FF"/>
    <w:rsid w:val="420A98C1"/>
    <w:rsid w:val="42461DF5"/>
    <w:rsid w:val="42492EC3"/>
    <w:rsid w:val="427A9D51"/>
    <w:rsid w:val="42B2D7F2"/>
    <w:rsid w:val="431CCD12"/>
    <w:rsid w:val="433A6B2A"/>
    <w:rsid w:val="43503D6F"/>
    <w:rsid w:val="436B6D27"/>
    <w:rsid w:val="43721723"/>
    <w:rsid w:val="43A720DA"/>
    <w:rsid w:val="43A93BB3"/>
    <w:rsid w:val="4421E94D"/>
    <w:rsid w:val="44286D05"/>
    <w:rsid w:val="442B3822"/>
    <w:rsid w:val="44693FA5"/>
    <w:rsid w:val="44D0CE29"/>
    <w:rsid w:val="44D63B8B"/>
    <w:rsid w:val="4518B71A"/>
    <w:rsid w:val="4524D3D1"/>
    <w:rsid w:val="454B469D"/>
    <w:rsid w:val="454F83A4"/>
    <w:rsid w:val="45895077"/>
    <w:rsid w:val="45A6402F"/>
    <w:rsid w:val="45C5B86D"/>
    <w:rsid w:val="45FED082"/>
    <w:rsid w:val="4609F009"/>
    <w:rsid w:val="461414AF"/>
    <w:rsid w:val="4617A21C"/>
    <w:rsid w:val="46477B7B"/>
    <w:rsid w:val="464B70C5"/>
    <w:rsid w:val="4655ABD4"/>
    <w:rsid w:val="46720BEC"/>
    <w:rsid w:val="4690A574"/>
    <w:rsid w:val="4797EE57"/>
    <w:rsid w:val="47A369CB"/>
    <w:rsid w:val="47A5C06A"/>
    <w:rsid w:val="47F17C35"/>
    <w:rsid w:val="483EDE4A"/>
    <w:rsid w:val="4849C29C"/>
    <w:rsid w:val="4849C96F"/>
    <w:rsid w:val="486169A0"/>
    <w:rsid w:val="487767E5"/>
    <w:rsid w:val="489AB64D"/>
    <w:rsid w:val="48B8C3EE"/>
    <w:rsid w:val="48DEE0BA"/>
    <w:rsid w:val="49370345"/>
    <w:rsid w:val="494190CB"/>
    <w:rsid w:val="49569291"/>
    <w:rsid w:val="495EF7E8"/>
    <w:rsid w:val="499A397F"/>
    <w:rsid w:val="49A0AC36"/>
    <w:rsid w:val="49A9ACAE"/>
    <w:rsid w:val="49E86546"/>
    <w:rsid w:val="49F18BBF"/>
    <w:rsid w:val="4A0A4813"/>
    <w:rsid w:val="4A1C45F4"/>
    <w:rsid w:val="4AC2CD71"/>
    <w:rsid w:val="4ACA05D9"/>
    <w:rsid w:val="4AFBC099"/>
    <w:rsid w:val="4B41F2BB"/>
    <w:rsid w:val="4B49A05C"/>
    <w:rsid w:val="4B8674E6"/>
    <w:rsid w:val="4BBCA4EB"/>
    <w:rsid w:val="4BCF7AB9"/>
    <w:rsid w:val="4C06AF43"/>
    <w:rsid w:val="4C448A24"/>
    <w:rsid w:val="4CA95095"/>
    <w:rsid w:val="4CC44277"/>
    <w:rsid w:val="4D04D47E"/>
    <w:rsid w:val="4D1D1FBA"/>
    <w:rsid w:val="4D2DAB5C"/>
    <w:rsid w:val="4D6864A8"/>
    <w:rsid w:val="4D99D57A"/>
    <w:rsid w:val="4DA687B6"/>
    <w:rsid w:val="4DC24A61"/>
    <w:rsid w:val="4E04F31A"/>
    <w:rsid w:val="4E0BFDAC"/>
    <w:rsid w:val="4E1F2694"/>
    <w:rsid w:val="4E22B401"/>
    <w:rsid w:val="4E27E5FE"/>
    <w:rsid w:val="4E709D95"/>
    <w:rsid w:val="4F2F0C4B"/>
    <w:rsid w:val="4F343140"/>
    <w:rsid w:val="4F7FEE60"/>
    <w:rsid w:val="4FB6EED5"/>
    <w:rsid w:val="4FCEFC79"/>
    <w:rsid w:val="4FF3D4EA"/>
    <w:rsid w:val="4FFEAA36"/>
    <w:rsid w:val="50262DAD"/>
    <w:rsid w:val="502895D9"/>
    <w:rsid w:val="5034A61B"/>
    <w:rsid w:val="5039EA94"/>
    <w:rsid w:val="5054C07C"/>
    <w:rsid w:val="5074A33E"/>
    <w:rsid w:val="508405B0"/>
    <w:rsid w:val="50899BE5"/>
    <w:rsid w:val="50B1C15E"/>
    <w:rsid w:val="50BD3ACE"/>
    <w:rsid w:val="50BDCC79"/>
    <w:rsid w:val="50C3AB3F"/>
    <w:rsid w:val="50CC8FA0"/>
    <w:rsid w:val="50F65768"/>
    <w:rsid w:val="51063F71"/>
    <w:rsid w:val="518FBAB0"/>
    <w:rsid w:val="5198BA0B"/>
    <w:rsid w:val="51A2DF92"/>
    <w:rsid w:val="520F2C63"/>
    <w:rsid w:val="5230D6DF"/>
    <w:rsid w:val="5237954D"/>
    <w:rsid w:val="526267C0"/>
    <w:rsid w:val="5263FC7A"/>
    <w:rsid w:val="526B9A34"/>
    <w:rsid w:val="527B901D"/>
    <w:rsid w:val="52836DF3"/>
    <w:rsid w:val="52E9FEB5"/>
    <w:rsid w:val="530F56AB"/>
    <w:rsid w:val="53125304"/>
    <w:rsid w:val="536B6AE2"/>
    <w:rsid w:val="5379382C"/>
    <w:rsid w:val="5400768A"/>
    <w:rsid w:val="543E219F"/>
    <w:rsid w:val="5460223F"/>
    <w:rsid w:val="547D416A"/>
    <w:rsid w:val="548C30F8"/>
    <w:rsid w:val="54CB5DE9"/>
    <w:rsid w:val="54E5372F"/>
    <w:rsid w:val="5516FEE0"/>
    <w:rsid w:val="5522A52E"/>
    <w:rsid w:val="552BC674"/>
    <w:rsid w:val="5538871D"/>
    <w:rsid w:val="553FD226"/>
    <w:rsid w:val="55474852"/>
    <w:rsid w:val="5577503B"/>
    <w:rsid w:val="558104B1"/>
    <w:rsid w:val="55B81232"/>
    <w:rsid w:val="562DC5E6"/>
    <w:rsid w:val="565026C0"/>
    <w:rsid w:val="565F75C0"/>
    <w:rsid w:val="56697D35"/>
    <w:rsid w:val="567F4DCD"/>
    <w:rsid w:val="569A7E58"/>
    <w:rsid w:val="57309BD6"/>
    <w:rsid w:val="57822709"/>
    <w:rsid w:val="57928460"/>
    <w:rsid w:val="57C5A433"/>
    <w:rsid w:val="57F82011"/>
    <w:rsid w:val="5801E77C"/>
    <w:rsid w:val="5843C73D"/>
    <w:rsid w:val="584B7E8B"/>
    <w:rsid w:val="58B2312B"/>
    <w:rsid w:val="5958DBFE"/>
    <w:rsid w:val="595E9DFE"/>
    <w:rsid w:val="596566A8"/>
    <w:rsid w:val="597FFA92"/>
    <w:rsid w:val="59958F88"/>
    <w:rsid w:val="59C52B64"/>
    <w:rsid w:val="5A34D92F"/>
    <w:rsid w:val="5A4E018C"/>
    <w:rsid w:val="5A69A1B2"/>
    <w:rsid w:val="5AF82B2D"/>
    <w:rsid w:val="5B30FDA0"/>
    <w:rsid w:val="5B39FD19"/>
    <w:rsid w:val="5B5C14CF"/>
    <w:rsid w:val="5B5D5284"/>
    <w:rsid w:val="5B6530F7"/>
    <w:rsid w:val="5B9D3B9D"/>
    <w:rsid w:val="5B9E9195"/>
    <w:rsid w:val="5BA1781C"/>
    <w:rsid w:val="5BD0A990"/>
    <w:rsid w:val="5BD3806D"/>
    <w:rsid w:val="5C68EF00"/>
    <w:rsid w:val="5C995EA0"/>
    <w:rsid w:val="5CB12A07"/>
    <w:rsid w:val="5CFDEA6D"/>
    <w:rsid w:val="5D12C3B5"/>
    <w:rsid w:val="5D208A59"/>
    <w:rsid w:val="5D8126F7"/>
    <w:rsid w:val="5DAD41A9"/>
    <w:rsid w:val="5DAF8943"/>
    <w:rsid w:val="5DDEB3F1"/>
    <w:rsid w:val="5DF2E748"/>
    <w:rsid w:val="5E09D4E5"/>
    <w:rsid w:val="5E0AFB53"/>
    <w:rsid w:val="5E3062B8"/>
    <w:rsid w:val="5E64B8EE"/>
    <w:rsid w:val="5E874FD7"/>
    <w:rsid w:val="5E974616"/>
    <w:rsid w:val="5E9F526E"/>
    <w:rsid w:val="5EC046B3"/>
    <w:rsid w:val="5F13A2D8"/>
    <w:rsid w:val="5F2172AF"/>
    <w:rsid w:val="5F3D12D5"/>
    <w:rsid w:val="5F7F14DC"/>
    <w:rsid w:val="600E7944"/>
    <w:rsid w:val="600FBFE5"/>
    <w:rsid w:val="606000CB"/>
    <w:rsid w:val="60A6F190"/>
    <w:rsid w:val="60C86B1F"/>
    <w:rsid w:val="60F3D442"/>
    <w:rsid w:val="6112CA3B"/>
    <w:rsid w:val="615058AF"/>
    <w:rsid w:val="615DB22E"/>
    <w:rsid w:val="616C3AC2"/>
    <w:rsid w:val="61766242"/>
    <w:rsid w:val="6184C5FF"/>
    <w:rsid w:val="61C2AB33"/>
    <w:rsid w:val="61D6F330"/>
    <w:rsid w:val="622A091E"/>
    <w:rsid w:val="627B9874"/>
    <w:rsid w:val="6303E393"/>
    <w:rsid w:val="6324E3CE"/>
    <w:rsid w:val="6346DB6E"/>
    <w:rsid w:val="6372C391"/>
    <w:rsid w:val="63DF4DF7"/>
    <w:rsid w:val="63E6B8AC"/>
    <w:rsid w:val="63EC0A79"/>
    <w:rsid w:val="641DE777"/>
    <w:rsid w:val="646E65D9"/>
    <w:rsid w:val="64CA67BF"/>
    <w:rsid w:val="650252EB"/>
    <w:rsid w:val="65148749"/>
    <w:rsid w:val="65224A45"/>
    <w:rsid w:val="654ACDE5"/>
    <w:rsid w:val="655F0B96"/>
    <w:rsid w:val="65802366"/>
    <w:rsid w:val="65AFB14B"/>
    <w:rsid w:val="6649D365"/>
    <w:rsid w:val="664A6DAD"/>
    <w:rsid w:val="665C5BFB"/>
    <w:rsid w:val="669588EA"/>
    <w:rsid w:val="66A14F22"/>
    <w:rsid w:val="66BC63A9"/>
    <w:rsid w:val="66EA90BE"/>
    <w:rsid w:val="6708AA8D"/>
    <w:rsid w:val="670E8E9D"/>
    <w:rsid w:val="67293FB4"/>
    <w:rsid w:val="67297FE4"/>
    <w:rsid w:val="6757D004"/>
    <w:rsid w:val="67B55C04"/>
    <w:rsid w:val="67CABCE6"/>
    <w:rsid w:val="67ECD994"/>
    <w:rsid w:val="680A7B95"/>
    <w:rsid w:val="680EEF53"/>
    <w:rsid w:val="68179B6C"/>
    <w:rsid w:val="681AD1CA"/>
    <w:rsid w:val="68365903"/>
    <w:rsid w:val="683FBFA0"/>
    <w:rsid w:val="6846D0B7"/>
    <w:rsid w:val="6855B70E"/>
    <w:rsid w:val="685874CA"/>
    <w:rsid w:val="6875C624"/>
    <w:rsid w:val="687F2AD5"/>
    <w:rsid w:val="68BCDDF5"/>
    <w:rsid w:val="68C1129D"/>
    <w:rsid w:val="68E65E03"/>
    <w:rsid w:val="68F456F5"/>
    <w:rsid w:val="6912CA02"/>
    <w:rsid w:val="695A95FE"/>
    <w:rsid w:val="6966C22E"/>
    <w:rsid w:val="69B0553A"/>
    <w:rsid w:val="69CB7ADD"/>
    <w:rsid w:val="69CD1447"/>
    <w:rsid w:val="69E1E643"/>
    <w:rsid w:val="6A4E8F7B"/>
    <w:rsid w:val="6A56A780"/>
    <w:rsid w:val="6A6F568F"/>
    <w:rsid w:val="6A957587"/>
    <w:rsid w:val="6A95F2AD"/>
    <w:rsid w:val="6A9B2E88"/>
    <w:rsid w:val="6AB4B225"/>
    <w:rsid w:val="6AB5CD53"/>
    <w:rsid w:val="6AF86DE9"/>
    <w:rsid w:val="6B04BFDE"/>
    <w:rsid w:val="6B0F30DF"/>
    <w:rsid w:val="6B14B670"/>
    <w:rsid w:val="6B67A1D9"/>
    <w:rsid w:val="6C5EADDB"/>
    <w:rsid w:val="6C8B8A87"/>
    <w:rsid w:val="6CA20DEC"/>
    <w:rsid w:val="6CE0E4F4"/>
    <w:rsid w:val="6D3AB4CA"/>
    <w:rsid w:val="6D53DD27"/>
    <w:rsid w:val="6D908FDF"/>
    <w:rsid w:val="6DB94BCC"/>
    <w:rsid w:val="6E322C78"/>
    <w:rsid w:val="6E72BAF0"/>
    <w:rsid w:val="6E8EA22E"/>
    <w:rsid w:val="6E9CEF67"/>
    <w:rsid w:val="6EE89AAE"/>
    <w:rsid w:val="6F12E86F"/>
    <w:rsid w:val="6F35A096"/>
    <w:rsid w:val="6F979888"/>
    <w:rsid w:val="6FB83DEE"/>
    <w:rsid w:val="6FCBDF0C"/>
    <w:rsid w:val="6FDEC31C"/>
    <w:rsid w:val="700D1399"/>
    <w:rsid w:val="700D506C"/>
    <w:rsid w:val="701443F7"/>
    <w:rsid w:val="7018C758"/>
    <w:rsid w:val="701B796E"/>
    <w:rsid w:val="70493A41"/>
    <w:rsid w:val="705127C7"/>
    <w:rsid w:val="708A3CFF"/>
    <w:rsid w:val="709FC3C0"/>
    <w:rsid w:val="70D5DEA3"/>
    <w:rsid w:val="7158D4E0"/>
    <w:rsid w:val="716B14D4"/>
    <w:rsid w:val="7177EACE"/>
    <w:rsid w:val="72021873"/>
    <w:rsid w:val="726068DF"/>
    <w:rsid w:val="7312B2DF"/>
    <w:rsid w:val="73171B96"/>
    <w:rsid w:val="732E8C8C"/>
    <w:rsid w:val="735AE395"/>
    <w:rsid w:val="735E7FAF"/>
    <w:rsid w:val="73603F74"/>
    <w:rsid w:val="739DE8D4"/>
    <w:rsid w:val="73A9F64E"/>
    <w:rsid w:val="73F6CF30"/>
    <w:rsid w:val="741944DE"/>
    <w:rsid w:val="74258100"/>
    <w:rsid w:val="74326D3B"/>
    <w:rsid w:val="7454D371"/>
    <w:rsid w:val="750D418D"/>
    <w:rsid w:val="752498EA"/>
    <w:rsid w:val="7560B484"/>
    <w:rsid w:val="75863A7A"/>
    <w:rsid w:val="759D37C8"/>
    <w:rsid w:val="75B54099"/>
    <w:rsid w:val="75CE3D9C"/>
    <w:rsid w:val="75DD82F0"/>
    <w:rsid w:val="75E86F1F"/>
    <w:rsid w:val="75EF77DB"/>
    <w:rsid w:val="76741112"/>
    <w:rsid w:val="7695CC3D"/>
    <w:rsid w:val="76AAD856"/>
    <w:rsid w:val="76ABACB4"/>
    <w:rsid w:val="76F52F22"/>
    <w:rsid w:val="770D4459"/>
    <w:rsid w:val="7755F5C8"/>
    <w:rsid w:val="7771EBD3"/>
    <w:rsid w:val="77CB4FCF"/>
    <w:rsid w:val="77FCDC5C"/>
    <w:rsid w:val="7806F174"/>
    <w:rsid w:val="78544C26"/>
    <w:rsid w:val="78765497"/>
    <w:rsid w:val="78864E77"/>
    <w:rsid w:val="7904471A"/>
    <w:rsid w:val="79166FAF"/>
    <w:rsid w:val="7916F85F"/>
    <w:rsid w:val="79791A0A"/>
    <w:rsid w:val="7983B0C2"/>
    <w:rsid w:val="79FC267A"/>
    <w:rsid w:val="79FD8722"/>
    <w:rsid w:val="7A4377BC"/>
    <w:rsid w:val="7A4749AA"/>
    <w:rsid w:val="7A79FAEC"/>
    <w:rsid w:val="7A7A4DF0"/>
    <w:rsid w:val="7AC812C9"/>
    <w:rsid w:val="7ACCABB3"/>
    <w:rsid w:val="7AD9FD63"/>
    <w:rsid w:val="7ADEE151"/>
    <w:rsid w:val="7B2D06C8"/>
    <w:rsid w:val="7B3F0A40"/>
    <w:rsid w:val="7B575B7F"/>
    <w:rsid w:val="7B5BFEB6"/>
    <w:rsid w:val="7B9571B2"/>
    <w:rsid w:val="7B9DC2E4"/>
    <w:rsid w:val="7BD90C7B"/>
    <w:rsid w:val="7C032535"/>
    <w:rsid w:val="7C1D1B49"/>
    <w:rsid w:val="7C4C34D9"/>
    <w:rsid w:val="7C687C14"/>
    <w:rsid w:val="7C6BECBD"/>
    <w:rsid w:val="7CC15195"/>
    <w:rsid w:val="7D168272"/>
    <w:rsid w:val="7D28EE68"/>
    <w:rsid w:val="7DABAC42"/>
    <w:rsid w:val="7DABD71A"/>
    <w:rsid w:val="7DB96D40"/>
    <w:rsid w:val="7DDF7756"/>
    <w:rsid w:val="7DE67A9B"/>
    <w:rsid w:val="7E16B332"/>
    <w:rsid w:val="7E5B22EE"/>
    <w:rsid w:val="7E5F6135"/>
    <w:rsid w:val="7E64A78A"/>
    <w:rsid w:val="7E7632F8"/>
    <w:rsid w:val="7E8A755F"/>
    <w:rsid w:val="7EA0D78B"/>
    <w:rsid w:val="7EC983B5"/>
    <w:rsid w:val="7ECD0115"/>
    <w:rsid w:val="7ECE157E"/>
    <w:rsid w:val="7ED02459"/>
    <w:rsid w:val="7EE414D4"/>
    <w:rsid w:val="7F0F6BCE"/>
    <w:rsid w:val="7F2A3113"/>
    <w:rsid w:val="7F3F2C78"/>
    <w:rsid w:val="7F4AAA59"/>
    <w:rsid w:val="7F64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A1A7B"/>
  <w15:docId w15:val="{5F135845-B973-43EF-A9FE-4312A0C221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inTitle" w:customStyle="1">
    <w:name w:val="Main Title"/>
    <w:basedOn w:val="Normal"/>
    <w:rsid w:val="005D2662"/>
    <w:pPr>
      <w:widowControl w:val="0"/>
      <w:spacing w:before="480" w:after="60"/>
      <w:jc w:val="center"/>
    </w:pPr>
    <w:rPr>
      <w:rFonts w:ascii="Arial" w:hAnsi="Arial"/>
      <w:b/>
      <w:kern w:val="28"/>
      <w:sz w:val="32"/>
    </w:rPr>
  </w:style>
  <w:style w:type="paragraph" w:styleId="InfoBlue" w:customStyle="1">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link w:val="BodyTextChar"/>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styleId="Tabletext" w:customStyle="1">
    <w:name w:val="Tabletext"/>
    <w:basedOn w:val="Normal"/>
    <w:rsid w:val="005D2662"/>
    <w:pPr>
      <w:keepLines/>
      <w:widowControl w:val="0"/>
      <w:spacing w:after="120" w:line="240" w:lineRule="atLeast"/>
    </w:pPr>
  </w:style>
  <w:style w:type="paragraph" w:styleId="TableText0" w:customStyle="1">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styleId="BalloonTextChar" w:customStyle="1">
    <w:name w:val="Balloon Text Char"/>
    <w:basedOn w:val="DefaultParagraphFont"/>
    <w:link w:val="BalloonText"/>
    <w:rsid w:val="00653A0C"/>
    <w:rPr>
      <w:rFonts w:ascii="Tahoma" w:hAnsi="Tahoma" w:cs="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table" w:styleId="TableGrid">
    <w:name w:val="Table Grid"/>
    <w:basedOn w:val="TableNormal"/>
    <w:rsid w:val="002D691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odyTextChar" w:customStyle="1">
    <w:name w:val="Body Text Char"/>
    <w:basedOn w:val="DefaultParagraphFont"/>
    <w:link w:val="BodyText"/>
    <w:rsid w:val="005A6CC0"/>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5672">
      <w:bodyDiv w:val="1"/>
      <w:marLeft w:val="0"/>
      <w:marRight w:val="0"/>
      <w:marTop w:val="0"/>
      <w:marBottom w:val="0"/>
      <w:divBdr>
        <w:top w:val="none" w:sz="0" w:space="0" w:color="auto"/>
        <w:left w:val="none" w:sz="0" w:space="0" w:color="auto"/>
        <w:bottom w:val="none" w:sz="0" w:space="0" w:color="auto"/>
        <w:right w:val="none" w:sz="0" w:space="0" w:color="auto"/>
      </w:divBdr>
    </w:div>
    <w:div w:id="180898492">
      <w:bodyDiv w:val="1"/>
      <w:marLeft w:val="0"/>
      <w:marRight w:val="0"/>
      <w:marTop w:val="0"/>
      <w:marBottom w:val="0"/>
      <w:divBdr>
        <w:top w:val="none" w:sz="0" w:space="0" w:color="auto"/>
        <w:left w:val="none" w:sz="0" w:space="0" w:color="auto"/>
        <w:bottom w:val="none" w:sz="0" w:space="0" w:color="auto"/>
        <w:right w:val="none" w:sz="0" w:space="0" w:color="auto"/>
      </w:divBdr>
    </w:div>
    <w:div w:id="258294831">
      <w:bodyDiv w:val="1"/>
      <w:marLeft w:val="0"/>
      <w:marRight w:val="0"/>
      <w:marTop w:val="0"/>
      <w:marBottom w:val="0"/>
      <w:divBdr>
        <w:top w:val="none" w:sz="0" w:space="0" w:color="auto"/>
        <w:left w:val="none" w:sz="0" w:space="0" w:color="auto"/>
        <w:bottom w:val="none" w:sz="0" w:space="0" w:color="auto"/>
        <w:right w:val="none" w:sz="0" w:space="0" w:color="auto"/>
      </w:divBdr>
    </w:div>
    <w:div w:id="306012554">
      <w:bodyDiv w:val="1"/>
      <w:marLeft w:val="0"/>
      <w:marRight w:val="0"/>
      <w:marTop w:val="0"/>
      <w:marBottom w:val="0"/>
      <w:divBdr>
        <w:top w:val="none" w:sz="0" w:space="0" w:color="auto"/>
        <w:left w:val="none" w:sz="0" w:space="0" w:color="auto"/>
        <w:bottom w:val="none" w:sz="0" w:space="0" w:color="auto"/>
        <w:right w:val="none" w:sz="0" w:space="0" w:color="auto"/>
      </w:divBdr>
    </w:div>
    <w:div w:id="329260941">
      <w:bodyDiv w:val="1"/>
      <w:marLeft w:val="0"/>
      <w:marRight w:val="0"/>
      <w:marTop w:val="0"/>
      <w:marBottom w:val="0"/>
      <w:divBdr>
        <w:top w:val="none" w:sz="0" w:space="0" w:color="auto"/>
        <w:left w:val="none" w:sz="0" w:space="0" w:color="auto"/>
        <w:bottom w:val="none" w:sz="0" w:space="0" w:color="auto"/>
        <w:right w:val="none" w:sz="0" w:space="0" w:color="auto"/>
      </w:divBdr>
    </w:div>
    <w:div w:id="546918783">
      <w:bodyDiv w:val="1"/>
      <w:marLeft w:val="0"/>
      <w:marRight w:val="0"/>
      <w:marTop w:val="0"/>
      <w:marBottom w:val="0"/>
      <w:divBdr>
        <w:top w:val="none" w:sz="0" w:space="0" w:color="auto"/>
        <w:left w:val="none" w:sz="0" w:space="0" w:color="auto"/>
        <w:bottom w:val="none" w:sz="0" w:space="0" w:color="auto"/>
        <w:right w:val="none" w:sz="0" w:space="0" w:color="auto"/>
      </w:divBdr>
    </w:div>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15536">
      <w:bodyDiv w:val="1"/>
      <w:marLeft w:val="0"/>
      <w:marRight w:val="0"/>
      <w:marTop w:val="0"/>
      <w:marBottom w:val="0"/>
      <w:divBdr>
        <w:top w:val="none" w:sz="0" w:space="0" w:color="auto"/>
        <w:left w:val="none" w:sz="0" w:space="0" w:color="auto"/>
        <w:bottom w:val="none" w:sz="0" w:space="0" w:color="auto"/>
        <w:right w:val="none" w:sz="0" w:space="0" w:color="auto"/>
      </w:divBdr>
    </w:div>
    <w:div w:id="910508332">
      <w:bodyDiv w:val="1"/>
      <w:marLeft w:val="0"/>
      <w:marRight w:val="0"/>
      <w:marTop w:val="0"/>
      <w:marBottom w:val="0"/>
      <w:divBdr>
        <w:top w:val="none" w:sz="0" w:space="0" w:color="auto"/>
        <w:left w:val="none" w:sz="0" w:space="0" w:color="auto"/>
        <w:bottom w:val="none" w:sz="0" w:space="0" w:color="auto"/>
        <w:right w:val="none" w:sz="0" w:space="0" w:color="auto"/>
      </w:divBdr>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1183">
      <w:bodyDiv w:val="1"/>
      <w:marLeft w:val="0"/>
      <w:marRight w:val="0"/>
      <w:marTop w:val="0"/>
      <w:marBottom w:val="0"/>
      <w:divBdr>
        <w:top w:val="none" w:sz="0" w:space="0" w:color="auto"/>
        <w:left w:val="none" w:sz="0" w:space="0" w:color="auto"/>
        <w:bottom w:val="none" w:sz="0" w:space="0" w:color="auto"/>
        <w:right w:val="none" w:sz="0" w:space="0" w:color="auto"/>
      </w:divBdr>
    </w:div>
    <w:div w:id="1331762223">
      <w:bodyDiv w:val="1"/>
      <w:marLeft w:val="0"/>
      <w:marRight w:val="0"/>
      <w:marTop w:val="0"/>
      <w:marBottom w:val="0"/>
      <w:divBdr>
        <w:top w:val="none" w:sz="0" w:space="0" w:color="auto"/>
        <w:left w:val="none" w:sz="0" w:space="0" w:color="auto"/>
        <w:bottom w:val="none" w:sz="0" w:space="0" w:color="auto"/>
        <w:right w:val="none" w:sz="0" w:space="0" w:color="auto"/>
      </w:divBdr>
    </w:div>
    <w:div w:id="154247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footer" Target="footer4.xm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header" Target="header4.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microsoft.com/office/2020/10/relationships/intelligence" Target="intelligence2.xml" Id="Rc5880ace84694f96" /><Relationship Type="http://schemas.openxmlformats.org/officeDocument/2006/relationships/image" Target="/media/image4.jpg" Id="R7ca71fa493fb4376" /><Relationship Type="http://schemas.openxmlformats.org/officeDocument/2006/relationships/image" Target="/media/image7.jpg" Id="Rad64f1fb3f4c4d6d" /><Relationship Type="http://schemas.openxmlformats.org/officeDocument/2006/relationships/image" Target="/media/image2.png" Id="Rbd1b5134a46c4f19" /><Relationship Type="http://schemas.openxmlformats.org/officeDocument/2006/relationships/image" Target="/media/image3.png" Id="R553fa1d721c94564" /><Relationship Type="http://schemas.openxmlformats.org/officeDocument/2006/relationships/image" Target="/media/image4.png" Id="Rab989d4af7a548f6"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0" ma:contentTypeDescription="Create a new document." ma:contentTypeScope="" ma:versionID="a8d1699a1351478fe744534f4d3db37d">
  <xsd:schema xmlns:xsd="http://www.w3.org/2001/XMLSchema" xmlns:xs="http://www.w3.org/2001/XMLSchema" xmlns:p="http://schemas.microsoft.com/office/2006/metadata/properties" xmlns:ns2="2b84eb40-9918-4ecf-b9ca-64c519ae940e" xmlns:ns3="a11cff58-0788-4411-adcb-6c3933861b10" targetNamespace="http://schemas.microsoft.com/office/2006/metadata/properties" ma:root="true" ma:fieldsID="7c8fae7eb227bbb240a9b835e8d6cbd7" ns2:_="" ns3:_="">
    <xsd:import namespace="2b84eb40-9918-4ecf-b9ca-64c519ae940e"/>
    <xsd:import namespace="a11cff58-0788-4411-adcb-6c3933861b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2.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 ds:uri="2b84eb40-9918-4ecf-b9ca-64c519ae940e"/>
  </ds:schemaRefs>
</ds:datastoreItem>
</file>

<file path=customXml/itemProps3.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4.xml><?xml version="1.0" encoding="utf-8"?>
<ds:datastoreItem xmlns:ds="http://schemas.openxmlformats.org/officeDocument/2006/customXml" ds:itemID="{EBBEC556-19CB-4478-B3AF-16586513AB6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QT_HLD &amp; LLD</ap:Template>
  <ap:Application>Microsoft Word for the web</ap:Application>
  <ap:DocSecurity>0</ap:DocSecurity>
  <ap:ScaleCrop>false</ap:ScaleCrop>
  <ap:Company>Capgemini India Private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Capgemini Technology Services India Ltd</dc:title>
  <dc:creator>K Krithigalakshmi</dc:creator>
  <keywords>QT_HLD &amp; LLD</keywords>
  <lastModifiedBy>Sameer Raj[Capg-93]</lastModifiedBy>
  <revision>28</revision>
  <dcterms:created xsi:type="dcterms:W3CDTF">2022-03-08T15:07:00.0000000Z</dcterms:created>
  <dcterms:modified xsi:type="dcterms:W3CDTF">2022-12-13T04:13:25.5570013Z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Order">
    <vt:r8>233500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